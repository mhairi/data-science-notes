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C8729" w14:textId="77777777" w:rsidR="00280752" w:rsidRDefault="00280752" w:rsidP="00280752">
      <w:pPr>
        <w:pStyle w:val="BodyText"/>
      </w:pPr>
      <w:bookmarkStart w:id="0" w:name="_GoBack"/>
      <w:bookmarkEnd w:id="0"/>
    </w:p>
    <w:p w14:paraId="1DE9F19C" w14:textId="77777777" w:rsidR="00280752" w:rsidRDefault="00280752" w:rsidP="00280752">
      <w:pPr>
        <w:pStyle w:val="BodyText"/>
      </w:pPr>
    </w:p>
    <w:p w14:paraId="32E6AC9D" w14:textId="77777777" w:rsidR="00280752" w:rsidRDefault="00280752" w:rsidP="00280752">
      <w:pPr>
        <w:pStyle w:val="BodyText"/>
      </w:pPr>
    </w:p>
    <w:p w14:paraId="5678CCB0" w14:textId="77777777" w:rsidR="00D561C6" w:rsidRPr="00CC44BE" w:rsidRDefault="00D561C6" w:rsidP="00CA5876">
      <w:pPr>
        <w:pStyle w:val="BodyText"/>
        <w:jc w:val="left"/>
        <w:rPr>
          <w:rFonts w:asciiTheme="majorHAnsi" w:hAnsiTheme="majorHAnsi"/>
          <w:sz w:val="72"/>
        </w:rPr>
      </w:pPr>
      <w:r w:rsidRPr="00CC44BE">
        <w:rPr>
          <w:rFonts w:asciiTheme="majorHAnsi" w:hAnsiTheme="majorHAnsi"/>
          <w:sz w:val="72"/>
        </w:rPr>
        <w:t>Module Handbook</w:t>
      </w:r>
    </w:p>
    <w:p w14:paraId="73516AFA" w14:textId="77777777" w:rsidR="00D561C6" w:rsidRDefault="00D561C6" w:rsidP="00280752">
      <w:pPr>
        <w:pStyle w:val="BodyText"/>
      </w:pPr>
    </w:p>
    <w:sdt>
      <w:sdtPr>
        <w:alias w:val="Title"/>
        <w:id w:val="302370344"/>
        <w:placeholder>
          <w:docPart w:val="D335E2DF785D4942AC96B9D1A408E3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582005E" w14:textId="77777777" w:rsidR="00742F4C" w:rsidRDefault="009E3106" w:rsidP="00610761">
          <w:pPr>
            <w:pStyle w:val="Title"/>
            <w:pBdr>
              <w:bottom w:val="single" w:sz="4" w:space="1" w:color="1F497D" w:themeColor="text2"/>
            </w:pBdr>
          </w:pPr>
          <w:r>
            <w:t>Data Driven Organisation</w:t>
          </w:r>
        </w:p>
      </w:sdtContent>
    </w:sdt>
    <w:p w14:paraId="3754E041" w14:textId="77777777" w:rsidR="00610761" w:rsidRDefault="00232227" w:rsidP="00610761">
      <w:pPr>
        <w:pStyle w:val="Subtitle"/>
        <w:pBdr>
          <w:bottom w:val="single" w:sz="4" w:space="1" w:color="1F497D" w:themeColor="text2"/>
        </w:pBdr>
      </w:pPr>
      <w:r>
        <w:t>INF</w:t>
      </w:r>
      <w:r w:rsidR="001D6BF0">
        <w:t>11</w:t>
      </w:r>
      <w:r w:rsidR="00E26C64">
        <w:t>XXX</w:t>
      </w:r>
      <w:r>
        <w:t xml:space="preserve"> - Session 201</w:t>
      </w:r>
      <w:r w:rsidR="00E26C64">
        <w:t>6</w:t>
      </w:r>
      <w:r w:rsidR="00930070">
        <w:t>/201</w:t>
      </w:r>
      <w:r w:rsidR="00E26C64">
        <w:t>7</w:t>
      </w:r>
      <w:r w:rsidR="005D4E6A">
        <w:t xml:space="preserve"> – Trimester </w:t>
      </w:r>
      <w:r w:rsidR="00E26C64">
        <w:t>1</w:t>
      </w:r>
    </w:p>
    <w:p w14:paraId="4E2BE9BD" w14:textId="77777777" w:rsidR="00930070" w:rsidRDefault="00794544" w:rsidP="00930070">
      <w:pPr>
        <w:pStyle w:val="Subtitle"/>
      </w:pPr>
      <w:r>
        <w:t>Module leader</w:t>
      </w:r>
      <w:r w:rsidR="00930070">
        <w:t xml:space="preserve">: </w:t>
      </w:r>
      <w:del w:id="1" w:author="Staff" w:date="2016-05-31T09:50:00Z">
        <w:r w:rsidR="00930070" w:rsidDel="0091301D">
          <w:delText>Peter Cruickshank</w:delText>
        </w:r>
      </w:del>
      <w:ins w:id="2" w:author="Staff" w:date="2016-05-31T09:50:00Z">
        <w:r w:rsidR="0091301D">
          <w:t>Laura Muir</w:t>
        </w:r>
      </w:ins>
    </w:p>
    <w:p w14:paraId="05B2E67C" w14:textId="77777777" w:rsidR="00930070" w:rsidRDefault="00930070" w:rsidP="00280752">
      <w:pPr>
        <w:pStyle w:val="BodyText"/>
      </w:pPr>
    </w:p>
    <w:p w14:paraId="3B40C8F6" w14:textId="77777777" w:rsidR="00280752" w:rsidRDefault="00280752" w:rsidP="00280752">
      <w:pPr>
        <w:pStyle w:val="BodyText"/>
      </w:pPr>
    </w:p>
    <w:p w14:paraId="3F6A5BC3" w14:textId="77777777" w:rsidR="00930070" w:rsidRDefault="00930070" w:rsidP="00280752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n-GB" w:eastAsia="en-US"/>
        </w:rPr>
        <w:id w:val="44219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4F0BDF" w14:textId="77777777" w:rsidR="00930070" w:rsidRDefault="00930070">
          <w:pPr>
            <w:pStyle w:val="TOCHeading"/>
          </w:pPr>
          <w:r>
            <w:t>Contents</w:t>
          </w:r>
        </w:p>
        <w:p w14:paraId="69876784" w14:textId="77777777" w:rsidR="00B77FD7" w:rsidRDefault="00D5465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 w:rsidR="00930070">
            <w:instrText xml:space="preserve"> TOC \o "1-3" \h \z \u </w:instrText>
          </w:r>
          <w:r>
            <w:fldChar w:fldCharType="separate"/>
          </w:r>
          <w:hyperlink w:anchor="_Toc449478655" w:history="1">
            <w:r w:rsidR="00B77FD7" w:rsidRPr="00500487">
              <w:rPr>
                <w:rStyle w:val="Hyperlink"/>
                <w:noProof/>
              </w:rPr>
              <w:t>About the Module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_Toc449478655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2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0A9B1663" w14:textId="77777777" w:rsidR="00B77FD7" w:rsidRDefault="00832C4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56" w:history="1">
            <w:r w:rsidR="00B77FD7" w:rsidRPr="00500487">
              <w:rPr>
                <w:rStyle w:val="Hyperlink"/>
                <w:noProof/>
              </w:rPr>
              <w:t>What you will learn and what this is about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_Toc449478656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2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7AB688DC" w14:textId="77777777" w:rsidR="00B77FD7" w:rsidRDefault="00832C4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57" w:history="1">
            <w:r w:rsidR="00B77FD7" w:rsidRPr="00500487">
              <w:rPr>
                <w:rStyle w:val="Hyperlink"/>
                <w:noProof/>
              </w:rPr>
              <w:t>Learning Outcomes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_Toc449478657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2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47AD6944" w14:textId="77777777" w:rsidR="00B77FD7" w:rsidRDefault="00832C4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58" w:history="1">
            <w:r w:rsidR="00B77FD7" w:rsidRPr="00500487">
              <w:rPr>
                <w:rStyle w:val="Hyperlink"/>
                <w:noProof/>
              </w:rPr>
              <w:t>Module Team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_Toc449478658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2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62AC2D98" w14:textId="77777777" w:rsidR="00B77FD7" w:rsidRDefault="00832C4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59" w:history="1">
            <w:r w:rsidR="00B77FD7" w:rsidRPr="00500487">
              <w:rPr>
                <w:rStyle w:val="Hyperlink"/>
                <w:noProof/>
              </w:rPr>
              <w:t>Indicative References and Reading List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_Toc449478659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2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025DFC89" w14:textId="77777777" w:rsidR="00B77FD7" w:rsidRDefault="00832C4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60" w:history="1">
            <w:r w:rsidR="00B77FD7" w:rsidRPr="00500487">
              <w:rPr>
                <w:rStyle w:val="Hyperlink"/>
                <w:noProof/>
              </w:rPr>
              <w:t>Sample papers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_Toc449478660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3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6AADBEDA" w14:textId="77777777" w:rsidR="00B77FD7" w:rsidRDefault="00832C4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61" w:history="1">
            <w:r w:rsidR="00B77FD7" w:rsidRPr="00500487">
              <w:rPr>
                <w:rStyle w:val="Hyperlink"/>
                <w:noProof/>
              </w:rPr>
              <w:t>Lecture and Tutorial Activities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_Toc449478661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3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267F9C0C" w14:textId="77777777" w:rsidR="00B77FD7" w:rsidRDefault="00832C4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62" w:history="1">
            <w:r w:rsidR="00B77FD7" w:rsidRPr="00500487">
              <w:rPr>
                <w:rStyle w:val="Hyperlink"/>
                <w:noProof/>
              </w:rPr>
              <w:t>Assessment Information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_Toc449478662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3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08924397" w14:textId="77777777" w:rsidR="00B77FD7" w:rsidRDefault="00832C4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63" w:history="1">
            <w:r w:rsidR="00B77FD7" w:rsidRPr="00500487">
              <w:rPr>
                <w:rStyle w:val="Hyperlink"/>
                <w:noProof/>
              </w:rPr>
              <w:t>Module plan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_Toc449478663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3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6E37B96A" w14:textId="77777777" w:rsidR="00B77FD7" w:rsidRDefault="00832C4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64" w:history="1">
            <w:r w:rsidR="00B77FD7" w:rsidRPr="00500487">
              <w:rPr>
                <w:rStyle w:val="Hyperlink"/>
                <w:noProof/>
              </w:rPr>
              <w:t>Key dates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_Toc449478664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3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6AD1153C" w14:textId="77777777" w:rsidR="00B77FD7" w:rsidRDefault="00832C4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449478665" w:history="1">
            <w:r w:rsidR="00B77FD7" w:rsidRPr="00500487">
              <w:rPr>
                <w:rStyle w:val="Hyperlink"/>
                <w:noProof/>
              </w:rPr>
              <w:t>Teaching schedule</w:t>
            </w:r>
            <w:r w:rsidR="00B77FD7">
              <w:rPr>
                <w:noProof/>
                <w:webHidden/>
              </w:rPr>
              <w:tab/>
            </w:r>
            <w:r w:rsidR="00B77FD7">
              <w:rPr>
                <w:noProof/>
                <w:webHidden/>
              </w:rPr>
              <w:fldChar w:fldCharType="begin"/>
            </w:r>
            <w:r w:rsidR="00B77FD7">
              <w:rPr>
                <w:noProof/>
                <w:webHidden/>
              </w:rPr>
              <w:instrText xml:space="preserve"> PAGEREF _Toc449478665 \h </w:instrText>
            </w:r>
            <w:r w:rsidR="00B77FD7">
              <w:rPr>
                <w:noProof/>
                <w:webHidden/>
              </w:rPr>
            </w:r>
            <w:r w:rsidR="00B77FD7">
              <w:rPr>
                <w:noProof/>
                <w:webHidden/>
              </w:rPr>
              <w:fldChar w:fldCharType="separate"/>
            </w:r>
            <w:r w:rsidR="00B77FD7">
              <w:rPr>
                <w:noProof/>
                <w:webHidden/>
              </w:rPr>
              <w:t>5</w:t>
            </w:r>
            <w:r w:rsidR="00B77FD7">
              <w:rPr>
                <w:noProof/>
                <w:webHidden/>
              </w:rPr>
              <w:fldChar w:fldCharType="end"/>
            </w:r>
          </w:hyperlink>
        </w:p>
        <w:p w14:paraId="72289734" w14:textId="77777777" w:rsidR="00930070" w:rsidRDefault="00D54659">
          <w:r>
            <w:rPr>
              <w:b/>
              <w:bCs/>
              <w:noProof/>
            </w:rPr>
            <w:fldChar w:fldCharType="end"/>
          </w:r>
        </w:p>
      </w:sdtContent>
    </w:sdt>
    <w:p w14:paraId="1A3DA233" w14:textId="77777777" w:rsidR="00203FEF" w:rsidRDefault="00203FEF" w:rsidP="005C175B">
      <w:pPr>
        <w:pStyle w:val="Heading1"/>
        <w:pageBreakBefore/>
      </w:pPr>
      <w:bookmarkStart w:id="3" w:name="_Toc449478655"/>
      <w:r w:rsidRPr="00C41149">
        <w:lastRenderedPageBreak/>
        <w:t>About the Module</w:t>
      </w:r>
      <w:bookmarkEnd w:id="3"/>
    </w:p>
    <w:p w14:paraId="49843F31" w14:textId="77777777" w:rsidR="00203FEF" w:rsidRDefault="00203FEF" w:rsidP="00203FEF">
      <w:pPr>
        <w:pStyle w:val="Heading2"/>
      </w:pPr>
      <w:bookmarkStart w:id="4" w:name="_Toc449478656"/>
      <w:r w:rsidRPr="00C41149">
        <w:t>What you will learn and what this is about</w:t>
      </w:r>
      <w:bookmarkEnd w:id="4"/>
    </w:p>
    <w:p w14:paraId="71790B45" w14:textId="77777777" w:rsidR="005A419E" w:rsidRDefault="005A419E" w:rsidP="005A419E">
      <w:pPr>
        <w:pStyle w:val="BodyText"/>
      </w:pPr>
      <w:r>
        <w:t xml:space="preserve">On this module you will examine the principles behind </w:t>
      </w:r>
      <w:r w:rsidR="0065234B">
        <w:t>the data driven organisation</w:t>
      </w:r>
      <w:ins w:id="5" w:author="Staff" w:date="2016-05-31T09:51:00Z">
        <w:r w:rsidR="0091301D">
          <w:t xml:space="preserve"> and the basis of analytics to support decision </w:t>
        </w:r>
        <w:commentRangeStart w:id="6"/>
        <w:r w:rsidR="0091301D">
          <w:t>makin</w:t>
        </w:r>
      </w:ins>
      <w:ins w:id="7" w:author="Staff" w:date="2016-05-31T09:52:00Z">
        <w:r w:rsidR="0091301D">
          <w:t xml:space="preserve">g. </w:t>
        </w:r>
      </w:ins>
      <w:del w:id="8" w:author="Staff" w:date="2016-05-31T09:52:00Z">
        <w:r w:rsidDel="0091301D">
          <w:delText>,</w:delText>
        </w:r>
      </w:del>
      <w:ins w:id="9" w:author="Staff" w:date="2016-05-31T09:52:00Z">
        <w:r w:rsidR="0091301D">
          <w:t>This will</w:t>
        </w:r>
      </w:ins>
      <w:r>
        <w:t xml:space="preserve"> including the </w:t>
      </w:r>
      <w:r w:rsidR="0065234B">
        <w:t>governance of data and</w:t>
      </w:r>
      <w:r>
        <w:t xml:space="preserve"> </w:t>
      </w:r>
      <w:r w:rsidR="0065234B">
        <w:t xml:space="preserve">the </w:t>
      </w:r>
      <w:r>
        <w:t xml:space="preserve">issues that face </w:t>
      </w:r>
      <w:r w:rsidR="0065234B">
        <w:t xml:space="preserve">organisations in using data for decision making. </w:t>
      </w:r>
      <w:r>
        <w:t>You will also learn about the roles of g</w:t>
      </w:r>
      <w:r w:rsidR="0065234B">
        <w:t xml:space="preserve">overnance frameworks, </w:t>
      </w:r>
      <w:r>
        <w:t>the professions</w:t>
      </w:r>
      <w:r w:rsidR="0065234B">
        <w:t>, and the consequences of</w:t>
      </w:r>
      <w:r>
        <w:t xml:space="preserve"> </w:t>
      </w:r>
      <w:r w:rsidR="0065234B">
        <w:t>setting and implementing data policies and standards across an organisation.</w:t>
      </w:r>
      <w:ins w:id="10" w:author="Staff" w:date="2016-05-31T09:53:00Z">
        <w:r w:rsidR="0091301D">
          <w:t xml:space="preserve"> In terms of analytics you will learn how to </w:t>
        </w:r>
      </w:ins>
      <w:ins w:id="11" w:author="Staff" w:date="2016-05-31T09:55:00Z">
        <w:r w:rsidR="0091301D">
          <w:t>devise</w:t>
        </w:r>
      </w:ins>
      <w:ins w:id="12" w:author="Staff" w:date="2016-05-31T09:53:00Z">
        <w:r w:rsidR="0091301D">
          <w:t xml:space="preserve"> </w:t>
        </w:r>
      </w:ins>
      <w:commentRangeEnd w:id="6"/>
      <w:ins w:id="13" w:author="Staff" w:date="2016-05-31T09:57:00Z">
        <w:r w:rsidR="0091301D">
          <w:rPr>
            <w:rStyle w:val="CommentReference"/>
          </w:rPr>
          <w:commentReference w:id="6"/>
        </w:r>
      </w:ins>
      <w:ins w:id="14" w:author="Staff" w:date="2016-05-31T09:53:00Z">
        <w:r w:rsidR="0091301D">
          <w:t>an</w:t>
        </w:r>
      </w:ins>
      <w:ins w:id="15" w:author="Staff" w:date="2016-05-31T09:54:00Z">
        <w:r w:rsidR="0091301D">
          <w:t>alytic strategies and apply these to large and complex data sets</w:t>
        </w:r>
      </w:ins>
      <w:ins w:id="16" w:author="Staff" w:date="2016-05-31T09:55:00Z">
        <w:r w:rsidR="0091301D">
          <w:t xml:space="preserve">. Focus is on the selection of appropriate methods, evaluating </w:t>
        </w:r>
      </w:ins>
      <w:ins w:id="17" w:author="Staff" w:date="2016-05-31T09:56:00Z">
        <w:r w:rsidR="0091301D">
          <w:t>their performance and implementing and communicating solutions.</w:t>
        </w:r>
      </w:ins>
    </w:p>
    <w:p w14:paraId="4BB2596A" w14:textId="77777777" w:rsidR="005A419E" w:rsidRDefault="005A419E" w:rsidP="005A419E">
      <w:pPr>
        <w:pStyle w:val="BodyText"/>
      </w:pPr>
      <w:r>
        <w:t>To achieve the above objectives you will gain an in-depth knowledge of approaches to the management of information, taking into account the huma</w:t>
      </w:r>
      <w:r w:rsidR="0065234B">
        <w:t xml:space="preserve">n, organisational and technical, and strategic </w:t>
      </w:r>
      <w:r>
        <w:t xml:space="preserve">factors required to establish a </w:t>
      </w:r>
      <w:r w:rsidR="0065234B">
        <w:t>cohesive data science programme</w:t>
      </w:r>
      <w:r>
        <w:t xml:space="preserve">, </w:t>
      </w:r>
      <w:r w:rsidR="0065234B">
        <w:t>from a current to future state</w:t>
      </w:r>
      <w:r w:rsidR="002C14AF">
        <w:t>, supporting the organisation goals.</w:t>
      </w:r>
    </w:p>
    <w:p w14:paraId="141D2162" w14:textId="77777777" w:rsidR="009A7997" w:rsidRPr="00102402" w:rsidDel="00F76514" w:rsidRDefault="009A7997" w:rsidP="005A419E">
      <w:pPr>
        <w:pStyle w:val="BodyText"/>
        <w:rPr>
          <w:del w:id="18" w:author="Staff" w:date="2016-05-31T09:59:00Z"/>
        </w:rPr>
      </w:pPr>
      <w:del w:id="19" w:author="Staff" w:date="2016-05-31T09:59:00Z">
        <w:r w:rsidRPr="00102402" w:rsidDel="00F76514">
          <w:delText>Throughout, the module takes a business/managerial rather than technical viewpoint.</w:delText>
        </w:r>
      </w:del>
    </w:p>
    <w:p w14:paraId="3C967954" w14:textId="77777777" w:rsidR="00203FEF" w:rsidRPr="00B95783" w:rsidRDefault="00203FEF" w:rsidP="00E00BAD">
      <w:pPr>
        <w:pStyle w:val="Heading3"/>
      </w:pPr>
      <w:bookmarkStart w:id="20" w:name="_Toc449478657"/>
      <w:r w:rsidRPr="00B95783">
        <w:t>Learning Outcomes</w:t>
      </w:r>
      <w:bookmarkEnd w:id="20"/>
    </w:p>
    <w:p w14:paraId="73B9655A" w14:textId="77777777" w:rsidR="00102402" w:rsidDel="005F7076" w:rsidRDefault="00102402" w:rsidP="00AC60CD">
      <w:pPr>
        <w:pStyle w:val="BodyText"/>
        <w:ind w:left="720" w:hanging="720"/>
        <w:rPr>
          <w:del w:id="21" w:author="Peter Cruickshank" w:date="2016-04-27T08:39:00Z"/>
        </w:rPr>
      </w:pPr>
      <w:r>
        <w:t>On completion of this</w:t>
      </w:r>
      <w:r w:rsidR="00D90BEE">
        <w:t xml:space="preserve"> module</w:t>
      </w:r>
      <w:r>
        <w:t xml:space="preserve"> </w:t>
      </w:r>
      <w:r w:rsidR="00D90BEE">
        <w:t xml:space="preserve">you </w:t>
      </w:r>
      <w:r>
        <w:t>will be able to:</w:t>
      </w:r>
    </w:p>
    <w:p w14:paraId="2A7225BB" w14:textId="77777777" w:rsidR="002C14AF" w:rsidRDefault="002C14AF">
      <w:pPr>
        <w:pStyle w:val="BodyText"/>
        <w:ind w:left="720" w:hanging="720"/>
        <w:pPrChange w:id="22" w:author="Peter Cruickshank" w:date="2016-04-27T08:39:00Z">
          <w:pPr>
            <w:pStyle w:val="BodyText"/>
          </w:pPr>
        </w:pPrChange>
      </w:pPr>
    </w:p>
    <w:p w14:paraId="781E5078" w14:textId="77777777" w:rsidR="002C14AF" w:rsidRPr="002C14AF" w:rsidRDefault="002C14AF" w:rsidP="002C14AF">
      <w:pPr>
        <w:pStyle w:val="BodyText"/>
        <w:ind w:left="720" w:hanging="720"/>
        <w:rPr>
          <w:sz w:val="24"/>
        </w:rPr>
      </w:pPr>
      <w:r w:rsidRPr="002C14AF">
        <w:rPr>
          <w:sz w:val="24"/>
        </w:rPr>
        <w:t xml:space="preserve">LO1: </w:t>
      </w:r>
      <w:r w:rsidRPr="002C14AF">
        <w:rPr>
          <w:sz w:val="24"/>
        </w:rPr>
        <w:tab/>
        <w:t>Critically assess the roles and impact of ethics, governance and professionals in data analysis</w:t>
      </w:r>
    </w:p>
    <w:p w14:paraId="3E020E1F" w14:textId="77777777" w:rsidR="002C14AF" w:rsidRPr="002C14AF" w:rsidRDefault="002C14AF" w:rsidP="002C14AF">
      <w:pPr>
        <w:pStyle w:val="BodyText"/>
        <w:ind w:left="720" w:hanging="720"/>
        <w:rPr>
          <w:sz w:val="24"/>
        </w:rPr>
      </w:pPr>
      <w:r w:rsidRPr="002C14AF">
        <w:rPr>
          <w:sz w:val="24"/>
        </w:rPr>
        <w:t xml:space="preserve">LO2: </w:t>
      </w:r>
      <w:r w:rsidRPr="002C14AF">
        <w:rPr>
          <w:sz w:val="24"/>
        </w:rPr>
        <w:tab/>
        <w:t xml:space="preserve">Research and evaluate organisational drivers for advanced analytics </w:t>
      </w:r>
    </w:p>
    <w:p w14:paraId="6FE47EEB" w14:textId="77777777" w:rsidR="002C14AF" w:rsidRPr="002C14AF" w:rsidRDefault="002C14AF" w:rsidP="002C14AF">
      <w:pPr>
        <w:pStyle w:val="BodyText"/>
        <w:ind w:left="720" w:hanging="720"/>
        <w:rPr>
          <w:sz w:val="24"/>
        </w:rPr>
      </w:pPr>
      <w:r w:rsidRPr="002C14AF">
        <w:rPr>
          <w:sz w:val="24"/>
        </w:rPr>
        <w:t xml:space="preserve">LO3: </w:t>
      </w:r>
      <w:r w:rsidRPr="002C14AF">
        <w:rPr>
          <w:sz w:val="24"/>
        </w:rPr>
        <w:tab/>
      </w:r>
      <w:del w:id="23" w:author="Staff" w:date="2016-05-31T09:43:00Z">
        <w:r w:rsidRPr="002C14AF" w:rsidDel="00404445">
          <w:rPr>
            <w:sz w:val="24"/>
          </w:rPr>
          <w:delText>Critically appraise</w:delText>
        </w:r>
      </w:del>
      <w:ins w:id="24" w:author="Staff" w:date="2016-05-31T09:43:00Z">
        <w:r w:rsidR="00404445">
          <w:rPr>
            <w:sz w:val="24"/>
          </w:rPr>
          <w:t>Develop and apply</w:t>
        </w:r>
      </w:ins>
      <w:r w:rsidRPr="002C14AF">
        <w:rPr>
          <w:sz w:val="24"/>
        </w:rPr>
        <w:t xml:space="preserve"> data analytics strategies and</w:t>
      </w:r>
      <w:ins w:id="25" w:author="Staff" w:date="2016-05-31T09:44:00Z">
        <w:r w:rsidR="00404445">
          <w:rPr>
            <w:sz w:val="24"/>
          </w:rPr>
          <w:t xml:space="preserve"> evaluate</w:t>
        </w:r>
      </w:ins>
      <w:r w:rsidRPr="002C14AF">
        <w:rPr>
          <w:sz w:val="24"/>
        </w:rPr>
        <w:t xml:space="preserve"> their organisational impact </w:t>
      </w:r>
    </w:p>
    <w:p w14:paraId="2BE5FE66" w14:textId="77777777" w:rsidR="002C14AF" w:rsidRPr="002C14AF" w:rsidRDefault="002C14AF" w:rsidP="002C14AF">
      <w:pPr>
        <w:pStyle w:val="BodyText"/>
        <w:ind w:left="720" w:hanging="720"/>
        <w:rPr>
          <w:sz w:val="24"/>
        </w:rPr>
      </w:pPr>
      <w:r w:rsidRPr="002C14AF">
        <w:rPr>
          <w:sz w:val="24"/>
        </w:rPr>
        <w:t xml:space="preserve">LO4: </w:t>
      </w:r>
      <w:r w:rsidRPr="002C14AF">
        <w:rPr>
          <w:sz w:val="24"/>
        </w:rPr>
        <w:tab/>
        <w:t>Present</w:t>
      </w:r>
      <w:ins w:id="26" w:author="Staff" w:date="2016-05-31T09:42:00Z">
        <w:r w:rsidR="00404445">
          <w:rPr>
            <w:sz w:val="24"/>
          </w:rPr>
          <w:t xml:space="preserve"> and communicate</w:t>
        </w:r>
      </w:ins>
      <w:r w:rsidRPr="002C14AF">
        <w:rPr>
          <w:sz w:val="24"/>
        </w:rPr>
        <w:t xml:space="preserve"> the results of the above to an appropriate professional and academic standard.</w:t>
      </w:r>
    </w:p>
    <w:p w14:paraId="315D60CD" w14:textId="77777777" w:rsidR="002C14AF" w:rsidRPr="009A7997" w:rsidRDefault="002C14AF" w:rsidP="00D90BEE">
      <w:pPr>
        <w:pStyle w:val="BodyText"/>
        <w:ind w:left="720" w:hanging="720"/>
      </w:pPr>
    </w:p>
    <w:p w14:paraId="665778D4" w14:textId="77777777" w:rsidR="00930070" w:rsidRDefault="00930070" w:rsidP="00930070">
      <w:pPr>
        <w:pStyle w:val="Heading2"/>
        <w:rPr>
          <w:ins w:id="27" w:author="Peter Cruickshank" w:date="2016-04-27T08:40:00Z"/>
        </w:rPr>
      </w:pPr>
      <w:bookmarkStart w:id="28" w:name="_Toc449478658"/>
      <w:r w:rsidRPr="00B95783">
        <w:t>Module Team</w:t>
      </w:r>
      <w:bookmarkEnd w:id="28"/>
    </w:p>
    <w:p w14:paraId="44C34D7C" w14:textId="77777777" w:rsidR="005F7076" w:rsidRPr="005F7076" w:rsidRDefault="005F7076">
      <w:pPr>
        <w:pStyle w:val="BodyText"/>
        <w:pPrChange w:id="29" w:author="Peter Cruickshank" w:date="2016-04-27T08:40:00Z">
          <w:pPr>
            <w:pStyle w:val="Heading2"/>
          </w:pPr>
        </w:pPrChange>
      </w:pPr>
      <w:ins w:id="30" w:author="Peter Cruickshank" w:date="2016-04-27T08:40:00Z">
        <w:r>
          <w:t xml:space="preserve">The module is delivered by Calum Alexander </w:t>
        </w:r>
      </w:ins>
      <w:ins w:id="31" w:author="Staff" w:date="2016-05-31T09:45:00Z">
        <w:r w:rsidR="00404445">
          <w:fldChar w:fldCharType="begin"/>
        </w:r>
        <w:r w:rsidR="00404445">
          <w:instrText xml:space="preserve"> HYPERLINK "mailto:</w:instrText>
        </w:r>
      </w:ins>
      <w:ins w:id="32" w:author="Peter Cruickshank" w:date="2016-04-27T08:40:00Z">
        <w:r w:rsidR="00404445">
          <w:instrText>xxxx@napier.ac.uk</w:instrText>
        </w:r>
      </w:ins>
      <w:ins w:id="33" w:author="Staff" w:date="2016-05-31T09:45:00Z">
        <w:r w:rsidR="00404445">
          <w:instrText xml:space="preserve">" </w:instrText>
        </w:r>
        <w:r w:rsidR="00404445">
          <w:fldChar w:fldCharType="separate"/>
        </w:r>
      </w:ins>
      <w:ins w:id="34" w:author="Peter Cruickshank" w:date="2016-04-27T08:40:00Z">
        <w:r w:rsidR="00404445" w:rsidRPr="004C031D">
          <w:rPr>
            <w:rStyle w:val="Hyperlink"/>
          </w:rPr>
          <w:t>xxxx@napier.ac.uk</w:t>
        </w:r>
      </w:ins>
      <w:ins w:id="35" w:author="Staff" w:date="2016-05-31T09:45:00Z">
        <w:r w:rsidR="00404445">
          <w:fldChar w:fldCharType="end"/>
        </w:r>
        <w:r w:rsidR="00404445">
          <w:t xml:space="preserve"> and Robert Raeside </w:t>
        </w:r>
      </w:ins>
      <w:ins w:id="36" w:author="Staff" w:date="2016-05-31T11:11:00Z">
        <w:r w:rsidR="00ED4904">
          <w:fldChar w:fldCharType="begin"/>
        </w:r>
        <w:r w:rsidR="00ED4904">
          <w:instrText xml:space="preserve"> HYPERLINK "mailto:</w:instrText>
        </w:r>
      </w:ins>
      <w:ins w:id="37" w:author="Staff" w:date="2016-05-31T09:45:00Z">
        <w:r w:rsidR="00ED4904">
          <w:instrText>r.raeside@napier.ac.uk</w:instrText>
        </w:r>
      </w:ins>
      <w:ins w:id="38" w:author="Staff" w:date="2016-05-31T11:11:00Z">
        <w:r w:rsidR="00ED4904">
          <w:instrText xml:space="preserve">" </w:instrText>
        </w:r>
        <w:r w:rsidR="00ED4904">
          <w:fldChar w:fldCharType="separate"/>
        </w:r>
      </w:ins>
      <w:ins w:id="39" w:author="Staff" w:date="2016-05-31T09:45:00Z">
        <w:r w:rsidR="00ED4904" w:rsidRPr="004C031D">
          <w:rPr>
            <w:rStyle w:val="Hyperlink"/>
          </w:rPr>
          <w:t>r.raeside@napier.ac.uk</w:t>
        </w:r>
      </w:ins>
      <w:ins w:id="40" w:author="Staff" w:date="2016-05-31T11:11:00Z">
        <w:r w:rsidR="00ED4904">
          <w:fldChar w:fldCharType="end"/>
        </w:r>
      </w:ins>
      <w:ins w:id="41" w:author="Staff" w:date="2016-05-31T11:10:00Z">
        <w:r w:rsidR="00ED4904">
          <w:t xml:space="preserve">, </w:t>
        </w:r>
      </w:ins>
      <w:ins w:id="42" w:author="Staff" w:date="2016-05-31T11:11:00Z">
        <w:r w:rsidR="00ED4904">
          <w:t>extn 4308</w:t>
        </w:r>
      </w:ins>
      <w:ins w:id="43" w:author="Staff" w:date="2016-05-31T09:45:00Z">
        <w:r w:rsidR="00404445">
          <w:t>.</w:t>
        </w:r>
      </w:ins>
      <w:ins w:id="44" w:author="Peter Cruickshank" w:date="2016-04-27T08:40:00Z">
        <w:del w:id="45" w:author="Staff" w:date="2016-05-31T09:45:00Z">
          <w:r w:rsidDel="00404445">
            <w:delText xml:space="preserve">. </w:delText>
          </w:r>
        </w:del>
      </w:ins>
      <w:ins w:id="46" w:author="Staff" w:date="2016-05-31T09:45:00Z">
        <w:r w:rsidR="00404445">
          <w:t xml:space="preserve"> </w:t>
        </w:r>
      </w:ins>
      <w:ins w:id="47" w:author="Peter Cruickshank" w:date="2016-04-27T08:40:00Z">
        <w:del w:id="48" w:author="Staff" w:date="2016-05-31T09:46:00Z">
          <w:r w:rsidDel="00404445">
            <w:delText xml:space="preserve">Calum is responsible for the content </w:delText>
          </w:r>
        </w:del>
      </w:ins>
      <w:ins w:id="49" w:author="Peter Cruickshank" w:date="2016-04-27T08:41:00Z">
        <w:del w:id="50" w:author="Staff" w:date="2016-05-31T09:46:00Z">
          <w:r w:rsidDel="00404445">
            <w:delText>of the course – normally, he would be the person you contact with questions.</w:delText>
          </w:r>
        </w:del>
      </w:ins>
      <w:ins w:id="51" w:author="Staff" w:date="2016-05-31T11:08:00Z">
        <w:r w:rsidR="00F13995">
          <w:t xml:space="preserve">Calum will be responsible for the organisation and business aspects of the module and </w:t>
        </w:r>
      </w:ins>
      <w:ins w:id="52" w:author="Staff" w:date="2016-05-31T11:09:00Z">
        <w:r w:rsidR="00ED4904">
          <w:t>Robert will be responsible for the statistical and R part of the module.</w:t>
        </w:r>
      </w:ins>
    </w:p>
    <w:p w14:paraId="13805A2D" w14:textId="77777777" w:rsidR="00930070" w:rsidRDefault="00930070" w:rsidP="0089757B">
      <w:pPr>
        <w:pStyle w:val="BodyText"/>
        <w:jc w:val="left"/>
        <w:rPr>
          <w:ins w:id="53" w:author="Staff" w:date="2016-05-31T11:05:00Z"/>
        </w:rPr>
      </w:pPr>
      <w:r>
        <w:t xml:space="preserve">The module </w:t>
      </w:r>
      <w:ins w:id="54" w:author="Peter Cruickshank" w:date="2016-04-27T08:39:00Z">
        <w:r w:rsidR="005F7076">
          <w:t xml:space="preserve">leader is </w:t>
        </w:r>
      </w:ins>
      <w:del w:id="55" w:author="Peter Cruickshank" w:date="2016-04-27T08:40:00Z">
        <w:r w:rsidDel="005F7076">
          <w:delText xml:space="preserve">is </w:delText>
        </w:r>
        <w:r w:rsidR="0089757B" w:rsidDel="005F7076">
          <w:delText xml:space="preserve">delivered by </w:delText>
        </w:r>
      </w:del>
      <w:r w:rsidR="0089757B">
        <w:t>Peter Cruickshank</w:t>
      </w:r>
      <w:r w:rsidR="002C14AF">
        <w:t xml:space="preserve"> </w:t>
      </w:r>
      <w:del w:id="56" w:author="Peter Cruickshank" w:date="2016-04-27T08:40:00Z">
        <w:r w:rsidR="002C14AF" w:rsidDel="005F7076">
          <w:delText>and Calum Alexander</w:delText>
        </w:r>
      </w:del>
      <w:r w:rsidR="0089757B">
        <w:br/>
      </w:r>
      <w:r w:rsidR="009A7997">
        <w:t>Room C</w:t>
      </w:r>
      <w:r w:rsidR="00E70F77">
        <w:t>56</w:t>
      </w:r>
      <w:r w:rsidR="009A7997">
        <w:t xml:space="preserve">, extn </w:t>
      </w:r>
      <w:r>
        <w:t xml:space="preserve">2309, email </w:t>
      </w:r>
      <w:hyperlink r:id="rId11" w:history="1">
        <w:r w:rsidR="00CC19B6" w:rsidRPr="007F28B3">
          <w:rPr>
            <w:rStyle w:val="Hyperlink"/>
          </w:rPr>
          <w:t>p.cruickshank@napier.ac.uk</w:t>
        </w:r>
      </w:hyperlink>
      <w:r w:rsidR="00CC19B6">
        <w:t xml:space="preserve"> </w:t>
      </w:r>
    </w:p>
    <w:p w14:paraId="3E1038CE" w14:textId="77777777" w:rsidR="00F13995" w:rsidRPr="00203FEF" w:rsidRDefault="00F13995" w:rsidP="0089757B">
      <w:pPr>
        <w:pStyle w:val="BodyText"/>
        <w:jc w:val="left"/>
      </w:pPr>
      <w:ins w:id="57" w:author="Staff" w:date="2016-05-31T11:05:00Z">
        <w:r>
          <w:lastRenderedPageBreak/>
          <w:t xml:space="preserve">The </w:t>
        </w:r>
      </w:ins>
      <w:ins w:id="58" w:author="Staff" w:date="2016-05-31T11:07:00Z">
        <w:r>
          <w:t>module</w:t>
        </w:r>
      </w:ins>
      <w:ins w:id="59" w:author="Staff" w:date="2016-05-31T11:05:00Z">
        <w:r>
          <w:t xml:space="preserve"> leader is Laura Muir, </w:t>
        </w:r>
      </w:ins>
      <w:ins w:id="60" w:author="Staff" w:date="2016-05-31T11:06:00Z">
        <w:r>
          <w:fldChar w:fldCharType="begin"/>
        </w:r>
        <w:r>
          <w:instrText xml:space="preserve"> HYPERLINK "mailto:</w:instrText>
        </w:r>
      </w:ins>
      <w:ins w:id="61" w:author="Staff" w:date="2016-05-31T11:05:00Z">
        <w:r>
          <w:instrText>l.muir@</w:instrText>
        </w:r>
      </w:ins>
      <w:ins w:id="62" w:author="Staff" w:date="2016-05-31T11:06:00Z">
        <w:r>
          <w:instrText xml:space="preserve">napier" </w:instrText>
        </w:r>
        <w:r>
          <w:fldChar w:fldCharType="separate"/>
        </w:r>
      </w:ins>
      <w:ins w:id="63" w:author="Staff" w:date="2016-05-31T11:05:00Z">
        <w:r w:rsidRPr="004C031D">
          <w:rPr>
            <w:rStyle w:val="Hyperlink"/>
          </w:rPr>
          <w:t>l.muir@</w:t>
        </w:r>
      </w:ins>
      <w:ins w:id="64" w:author="Staff" w:date="2016-05-31T11:06:00Z">
        <w:r w:rsidRPr="004C031D">
          <w:rPr>
            <w:rStyle w:val="Hyperlink"/>
          </w:rPr>
          <w:t>napier</w:t>
        </w:r>
        <w:r>
          <w:fldChar w:fldCharType="end"/>
        </w:r>
        <w:r>
          <w:t xml:space="preserve">, </w:t>
        </w:r>
        <w:del w:id="65" w:author="Laura Muir" w:date="2016-06-02T09:58:00Z">
          <w:r w:rsidDel="00192D38">
            <w:delText xml:space="preserve">Room </w:delText>
          </w:r>
        </w:del>
      </w:ins>
      <w:ins w:id="66" w:author="Staff" w:date="2016-05-31T11:07:00Z">
        <w:del w:id="67" w:author="Laura Muir" w:date="2016-06-02T09:58:00Z">
          <w:r w:rsidDel="00192D38">
            <w:delText>?</w:delText>
          </w:r>
        </w:del>
      </w:ins>
      <w:ins w:id="68" w:author="Laura Muir" w:date="2016-06-02T09:58:00Z">
        <w:r w:rsidR="00192D38">
          <w:t>Room C60</w:t>
        </w:r>
      </w:ins>
      <w:ins w:id="69" w:author="Staff" w:date="2016-05-31T11:07:00Z">
        <w:r>
          <w:t>, ext</w:t>
        </w:r>
      </w:ins>
      <w:ins w:id="70" w:author="Staff" w:date="2016-05-31T11:10:00Z">
        <w:r w:rsidR="00ED4904">
          <w:t>n</w:t>
        </w:r>
      </w:ins>
      <w:ins w:id="71" w:author="Staff" w:date="2016-05-31T11:07:00Z">
        <w:r>
          <w:t xml:space="preserve"> 2381 and </w:t>
        </w:r>
      </w:ins>
      <w:ins w:id="72" w:author="Staff" w:date="2016-05-31T11:11:00Z">
        <w:r w:rsidR="00ED4904">
          <w:t>non-technical</w:t>
        </w:r>
      </w:ins>
      <w:ins w:id="73" w:author="Staff" w:date="2016-05-31T11:07:00Z">
        <w:r>
          <w:t xml:space="preserve"> queries about the module should be addressed to Laura</w:t>
        </w:r>
      </w:ins>
      <w:ins w:id="74" w:author="Staff" w:date="2016-05-31T11:08:00Z">
        <w:del w:id="75" w:author="Laura Muir" w:date="2016-06-02T09:58:00Z">
          <w:r w:rsidDel="00192D38">
            <w:delText>’</w:delText>
          </w:r>
        </w:del>
      </w:ins>
    </w:p>
    <w:p w14:paraId="0F60031E" w14:textId="77777777" w:rsidR="00203FEF" w:rsidRPr="00B95783" w:rsidRDefault="00203FEF" w:rsidP="00E00BAD">
      <w:pPr>
        <w:pStyle w:val="Heading2"/>
      </w:pPr>
      <w:bookmarkStart w:id="76" w:name="_Toc449478659"/>
      <w:r w:rsidRPr="00B95783">
        <w:t>Indicative References and Reading List</w:t>
      </w:r>
      <w:bookmarkEnd w:id="76"/>
    </w:p>
    <w:p w14:paraId="716445ED" w14:textId="77777777" w:rsidR="00203FEF" w:rsidRPr="00B95783" w:rsidDel="005F7076" w:rsidRDefault="00203FEF" w:rsidP="00203FEF">
      <w:pPr>
        <w:pStyle w:val="BodyText"/>
        <w:rPr>
          <w:del w:id="77" w:author="Peter Cruickshank" w:date="2016-04-27T08:41:00Z"/>
        </w:rPr>
      </w:pPr>
      <w:r w:rsidRPr="00B95783">
        <w:t xml:space="preserve">Because of the pace of change and the wide ranging nature of this course, there is no single course textbook.  Instead, there is a selection of </w:t>
      </w:r>
      <w:r w:rsidRPr="00B95783">
        <w:rPr>
          <w:b/>
        </w:rPr>
        <w:t>directed reading</w:t>
      </w:r>
      <w:r w:rsidRPr="00B95783">
        <w:t xml:space="preserve"> to accompany each lecture, the majority of which </w:t>
      </w:r>
      <w:del w:id="78" w:author="Staff" w:date="2016-05-31T10:00:00Z">
        <w:r w:rsidRPr="00B95783" w:rsidDel="00F76514">
          <w:delText xml:space="preserve">is </w:delText>
        </w:r>
      </w:del>
      <w:r w:rsidR="00175DA0">
        <w:t xml:space="preserve">will be made available </w:t>
      </w:r>
      <w:r w:rsidRPr="00B95783">
        <w:t xml:space="preserve">through </w:t>
      </w:r>
      <w:r w:rsidR="003B76D1">
        <w:t>Moodle</w:t>
      </w:r>
      <w:del w:id="79" w:author="Laura Muir" w:date="2016-06-02T09:59:00Z">
        <w:r w:rsidDel="00192D38">
          <w:delText xml:space="preserve"> as the module </w:delText>
        </w:r>
        <w:r w:rsidR="00C66BFD" w:rsidDel="00192D38">
          <w:delText>progresses</w:delText>
        </w:r>
      </w:del>
      <w:r w:rsidR="00C66BFD">
        <w:t xml:space="preserve">. The </w:t>
      </w:r>
      <w:ins w:id="80" w:author="Laura Muir" w:date="2016-06-02T09:59:00Z">
        <w:r w:rsidR="00192D38">
          <w:t xml:space="preserve">following </w:t>
        </w:r>
      </w:ins>
      <w:r w:rsidR="00C66BFD">
        <w:t xml:space="preserve">reading </w:t>
      </w:r>
      <w:del w:id="81" w:author="Laura Muir" w:date="2016-06-02T10:00:00Z">
        <w:r w:rsidR="00C66BFD" w:rsidDel="00192D38">
          <w:delText>will also be</w:delText>
        </w:r>
      </w:del>
      <w:ins w:id="82" w:author="Laura Muir" w:date="2016-06-02T10:00:00Z">
        <w:r w:rsidR="00192D38">
          <w:t>is</w:t>
        </w:r>
      </w:ins>
      <w:r w:rsidR="00C66BFD">
        <w:t xml:space="preserve"> </w:t>
      </w:r>
      <w:del w:id="83" w:author="Staff" w:date="2016-05-31T10:00:00Z">
        <w:r w:rsidR="00C66BFD" w:rsidDel="00F76514">
          <w:delText>useful for your coursework</w:delText>
        </w:r>
      </w:del>
      <w:commentRangeStart w:id="84"/>
      <w:ins w:id="85" w:author="Staff" w:date="2016-05-31T10:00:00Z">
        <w:r w:rsidR="00F76514">
          <w:t>essential</w:t>
        </w:r>
      </w:ins>
      <w:commentRangeEnd w:id="84"/>
      <w:r w:rsidR="00192D38">
        <w:rPr>
          <w:rStyle w:val="CommentReference"/>
        </w:rPr>
        <w:commentReference w:id="84"/>
      </w:r>
      <w:ins w:id="86" w:author="Laura Muir" w:date="2016-06-02T10:00:00Z">
        <w:r w:rsidR="00192D38">
          <w:t>:</w:t>
        </w:r>
      </w:ins>
      <w:ins w:id="87" w:author="Staff" w:date="2016-05-31T10:00:00Z">
        <w:del w:id="88" w:author="Laura Muir" w:date="2016-06-02T10:00:00Z">
          <w:r w:rsidR="00F76514" w:rsidDel="00192D38">
            <w:delText>.</w:delText>
          </w:r>
        </w:del>
      </w:ins>
      <w:del w:id="89" w:author="Laura Muir" w:date="2016-06-02T10:00:00Z">
        <w:r w:rsidR="002A2FC1" w:rsidDel="00192D38">
          <w:delText>.</w:delText>
        </w:r>
      </w:del>
    </w:p>
    <w:p w14:paraId="2EDB7F7F" w14:textId="77777777" w:rsidR="002C14AF" w:rsidRDefault="002C14AF" w:rsidP="00936746">
      <w:pPr>
        <w:pStyle w:val="BodyText"/>
      </w:pPr>
    </w:p>
    <w:p w14:paraId="35B70247" w14:textId="77777777" w:rsidR="002C14AF" w:rsidRDefault="002C14AF" w:rsidP="002C14AF">
      <w:pPr>
        <w:pStyle w:val="BodyText"/>
        <w:numPr>
          <w:ilvl w:val="0"/>
          <w:numId w:val="39"/>
        </w:numPr>
      </w:pPr>
      <w:r>
        <w:t>Building a Digital Analytics Organization: Create Value by Integrating Analytical Processes, Technology, and People into Business Operations (2013), Pearson, Judah Phillips, ISBN-13: 978-0-13-337278-6</w:t>
      </w:r>
    </w:p>
    <w:p w14:paraId="48DF4126" w14:textId="77777777" w:rsidR="002C14AF" w:rsidRDefault="002C14AF" w:rsidP="002C14AF">
      <w:pPr>
        <w:pStyle w:val="BodyText"/>
        <w:numPr>
          <w:ilvl w:val="0"/>
          <w:numId w:val="39"/>
        </w:numPr>
      </w:pPr>
      <w:r>
        <w:t>Data Science for Business: What you need to know about data mining and data-analytic thinking (1st Edition) (2014), O'Reilly, Foster Provost &amp; Tom Fawcett, ISBN-13: 978-1449361327</w:t>
      </w:r>
    </w:p>
    <w:p w14:paraId="37D3231A" w14:textId="77777777" w:rsidR="002C14AF" w:rsidRDefault="002C14AF" w:rsidP="002C14AF">
      <w:pPr>
        <w:pStyle w:val="BodyText"/>
        <w:numPr>
          <w:ilvl w:val="0"/>
          <w:numId w:val="39"/>
        </w:numPr>
        <w:rPr>
          <w:ins w:id="90" w:author="Staff" w:date="2016-05-31T10:02:00Z"/>
        </w:rPr>
      </w:pPr>
      <w:r>
        <w:t>Big Data at Work: Dispelling the Myths, Uncovering the Opportunities (2014), Harvard Business Publishing, Thomas H. Davenport (Author) ISBM 987-1-4221-6816-5</w:t>
      </w:r>
    </w:p>
    <w:p w14:paraId="39F65D2F" w14:textId="77777777" w:rsidR="007140CE" w:rsidRPr="007140CE" w:rsidRDefault="007140CE">
      <w:pPr>
        <w:numPr>
          <w:ilvl w:val="0"/>
          <w:numId w:val="48"/>
        </w:numPr>
        <w:shd w:val="clear" w:color="auto" w:fill="FFFFFF"/>
        <w:spacing w:after="83" w:line="285" w:lineRule="atLeast"/>
        <w:ind w:left="270"/>
        <w:rPr>
          <w:ins w:id="91" w:author="Staff" w:date="2016-05-31T10:53:00Z"/>
          <w:rFonts w:ascii="Verdana" w:hAnsi="Verdana" w:cs="Times New Roman"/>
          <w:color w:val="333333"/>
          <w:sz w:val="20"/>
          <w:szCs w:val="20"/>
          <w:lang w:eastAsia="en-GB"/>
          <w:rPrChange w:id="92" w:author="Staff" w:date="2016-05-31T10:53:00Z">
            <w:rPr>
              <w:ins w:id="93" w:author="Staff" w:date="2016-05-31T10:53:00Z"/>
            </w:rPr>
          </w:rPrChange>
        </w:rPr>
        <w:pPrChange w:id="94" w:author="Staff" w:date="2016-05-31T10:52:00Z">
          <w:pPr>
            <w:pStyle w:val="ListParagraph"/>
            <w:numPr>
              <w:numId w:val="39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hanging="360"/>
          </w:pPr>
        </w:pPrChange>
      </w:pPr>
      <w:ins w:id="95" w:author="Staff" w:date="2016-05-31T10:53:00Z">
        <w:r>
          <w:t xml:space="preserve">R for Data Science (2014),  Packt Publishing Ltd, Birmingham, D. Toomey, </w:t>
        </w:r>
        <w:r>
          <w:rPr>
            <w:rStyle w:val="a-size-base"/>
            <w:color w:val="111111"/>
            <w:sz w:val="20"/>
            <w:szCs w:val="20"/>
            <w:shd w:val="clear" w:color="auto" w:fill="FFFFFF"/>
          </w:rPr>
          <w:t>ISBN-13:</w:t>
        </w:r>
        <w:r>
          <w:rPr>
            <w:rStyle w:val="apple-converted-space"/>
            <w:color w:val="111111"/>
            <w:sz w:val="20"/>
            <w:szCs w:val="20"/>
            <w:shd w:val="clear" w:color="auto" w:fill="FFFFFF"/>
          </w:rPr>
          <w:t> </w:t>
        </w:r>
        <w:r>
          <w:rPr>
            <w:rStyle w:val="a-size-base"/>
            <w:color w:val="111111"/>
            <w:sz w:val="20"/>
            <w:szCs w:val="20"/>
            <w:shd w:val="clear" w:color="auto" w:fill="FFFFFF"/>
          </w:rPr>
          <w:t>978-1784390860</w:t>
        </w:r>
      </w:ins>
    </w:p>
    <w:p w14:paraId="3B61AB84" w14:textId="77777777" w:rsidR="00F76514" w:rsidRDefault="00F76514">
      <w:pPr>
        <w:numPr>
          <w:ilvl w:val="0"/>
          <w:numId w:val="48"/>
        </w:numPr>
        <w:shd w:val="clear" w:color="auto" w:fill="FFFFFF"/>
        <w:spacing w:after="83" w:line="285" w:lineRule="atLeast"/>
        <w:ind w:left="270"/>
        <w:rPr>
          <w:ins w:id="96" w:author="Staff" w:date="2016-05-31T10:53:00Z"/>
          <w:rFonts w:ascii="Verdana" w:hAnsi="Verdana" w:cs="Times New Roman"/>
          <w:color w:val="333333"/>
          <w:sz w:val="20"/>
          <w:szCs w:val="20"/>
          <w:lang w:eastAsia="en-GB"/>
        </w:rPr>
        <w:pPrChange w:id="97" w:author="Staff" w:date="2016-05-31T10:52:00Z">
          <w:pPr>
            <w:pStyle w:val="ListParagraph"/>
            <w:numPr>
              <w:numId w:val="39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hanging="360"/>
          </w:pPr>
        </w:pPrChange>
      </w:pPr>
      <w:ins w:id="98" w:author="Staff" w:date="2016-05-31T10:04:00Z">
        <w:r>
          <w:t>Practical Data Science with R. (2014), N. Zumel and J Mount Manning Publications, NY</w:t>
        </w:r>
      </w:ins>
      <w:ins w:id="99" w:author="Staff" w:date="2016-05-31T10:05:00Z">
        <w:r>
          <w:t>, N. Zumel and J Mount</w:t>
        </w:r>
      </w:ins>
      <w:ins w:id="100" w:author="Staff" w:date="2016-05-31T10:37:00Z">
        <w:r w:rsidR="0053616E">
          <w:t xml:space="preserve"> </w:t>
        </w:r>
        <w:r w:rsidR="0053616E" w:rsidRPr="0053616E">
          <w:rPr>
            <w:rFonts w:ascii="Verdana" w:hAnsi="Verdana" w:cs="Times New Roman"/>
            <w:bCs/>
            <w:color w:val="333333"/>
            <w:sz w:val="20"/>
            <w:szCs w:val="20"/>
            <w:lang w:eastAsia="en-GB"/>
            <w:rPrChange w:id="101" w:author="Staff" w:date="2016-05-31T10:37:00Z">
              <w:rPr>
                <w:rFonts w:ascii="Verdana" w:hAnsi="Verdana" w:cs="Times New Roman"/>
                <w:b/>
                <w:bCs/>
                <w:color w:val="333333"/>
                <w:sz w:val="20"/>
                <w:szCs w:val="20"/>
                <w:lang w:eastAsia="en-GB"/>
              </w:rPr>
            </w:rPrChange>
          </w:rPr>
          <w:t>ISBN-10:</w:t>
        </w:r>
        <w:r w:rsidR="0053616E" w:rsidRPr="0053616E">
          <w:rPr>
            <w:rFonts w:ascii="Verdana" w:hAnsi="Verdana" w:cs="Times New Roman"/>
            <w:color w:val="333333"/>
            <w:sz w:val="20"/>
            <w:szCs w:val="20"/>
            <w:lang w:eastAsia="en-GB"/>
          </w:rPr>
          <w:t> 1617291560</w:t>
        </w:r>
      </w:ins>
    </w:p>
    <w:p w14:paraId="2CFDBFD2" w14:textId="77777777" w:rsidR="007140CE" w:rsidRPr="007140CE" w:rsidRDefault="007140CE">
      <w:pPr>
        <w:shd w:val="clear" w:color="auto" w:fill="FFFFFF"/>
        <w:spacing w:after="83" w:line="285" w:lineRule="atLeast"/>
        <w:ind w:left="270"/>
        <w:rPr>
          <w:ins w:id="102" w:author="Staff" w:date="2016-05-31T10:04:00Z"/>
          <w:rFonts w:ascii="Verdana" w:hAnsi="Verdana" w:cs="Times New Roman"/>
          <w:color w:val="333333"/>
          <w:sz w:val="20"/>
          <w:szCs w:val="20"/>
          <w:lang w:eastAsia="en-GB"/>
          <w:rPrChange w:id="103" w:author="Staff" w:date="2016-05-31T10:52:00Z">
            <w:rPr>
              <w:ins w:id="104" w:author="Staff" w:date="2016-05-31T10:04:00Z"/>
            </w:rPr>
          </w:rPrChange>
        </w:rPr>
        <w:pPrChange w:id="105" w:author="Staff" w:date="2016-05-31T10:54:00Z">
          <w:pPr>
            <w:pStyle w:val="ListParagraph"/>
            <w:numPr>
              <w:numId w:val="39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hanging="360"/>
          </w:pPr>
        </w:pPrChange>
      </w:pPr>
    </w:p>
    <w:p w14:paraId="1DB49F1A" w14:textId="77777777" w:rsidR="00F76514" w:rsidRDefault="00F76514" w:rsidP="002C14AF">
      <w:pPr>
        <w:pStyle w:val="BodyText"/>
        <w:numPr>
          <w:ilvl w:val="0"/>
          <w:numId w:val="39"/>
        </w:numPr>
      </w:pPr>
      <w:ins w:id="106" w:author="Staff" w:date="2016-05-31T10:06:00Z">
        <w:r>
          <w:t xml:space="preserve">Good Practice Team, Effective tables and graphs in official statistics, Government Statistical Service, </w:t>
        </w:r>
        <w:r>
          <w:fldChar w:fldCharType="begin"/>
        </w:r>
        <w:r>
          <w:instrText xml:space="preserve"> HYPERLINK "https://gss.civilservice.gov.uk/wp-content/uploads/2014/12/Effective-graphs-and-tables-in-official-statistics-version-1.pdf" </w:instrText>
        </w:r>
        <w:r>
          <w:fldChar w:fldCharType="separate"/>
        </w:r>
        <w:r>
          <w:rPr>
            <w:rStyle w:val="Hyperlink"/>
          </w:rPr>
          <w:t>https://gss.civilservice.gov.uk/wp-content/uploads/2014/12/Effective-graphs-and-tables-in-official-statistics-version-1.pdf</w:t>
        </w:r>
        <w:r>
          <w:fldChar w:fldCharType="end"/>
        </w:r>
        <w:r>
          <w:t>, 2014</w:t>
        </w:r>
      </w:ins>
    </w:p>
    <w:p w14:paraId="35486AAF" w14:textId="77777777" w:rsidR="002C14AF" w:rsidRDefault="002C14AF" w:rsidP="00936746">
      <w:pPr>
        <w:pStyle w:val="BodyText"/>
      </w:pPr>
    </w:p>
    <w:p w14:paraId="363184EE" w14:textId="77777777" w:rsidR="009B5E18" w:rsidRPr="00B95783" w:rsidRDefault="00961021" w:rsidP="00936746">
      <w:pPr>
        <w:pStyle w:val="BodyText"/>
      </w:pPr>
      <w:r>
        <w:t>Mike 2.0</w:t>
      </w:r>
      <w:r w:rsidR="00CB439D">
        <w:t xml:space="preserve"> (Method for an Integrated Knowledge Environment)</w:t>
      </w:r>
      <w:r>
        <w:t xml:space="preserve"> </w:t>
      </w:r>
      <w:r w:rsidR="00C90A81">
        <w:t xml:space="preserve">is an additional </w:t>
      </w:r>
      <w:r w:rsidR="002C14AF">
        <w:t>source throughout the course. Mike</w:t>
      </w:r>
      <w:r w:rsidR="009B5E18">
        <w:t xml:space="preserve"> </w:t>
      </w:r>
      <w:r w:rsidR="00185B52">
        <w:t xml:space="preserve">resources </w:t>
      </w:r>
      <w:r w:rsidR="009B5E18" w:rsidRPr="008840D3">
        <w:t xml:space="preserve">can be downloaded for free on registration </w:t>
      </w:r>
      <w:r w:rsidR="009B5E18">
        <w:t xml:space="preserve">from </w:t>
      </w:r>
      <w:hyperlink r:id="rId12" w:history="1">
        <w:r w:rsidR="00CB439D">
          <w:rPr>
            <w:rStyle w:val="Hyperlink"/>
          </w:rPr>
          <w:t>mike2.openmethodology.org</w:t>
        </w:r>
      </w:hyperlink>
      <w:r w:rsidR="002C14AF">
        <w:rPr>
          <w:rStyle w:val="Hyperlink"/>
        </w:rPr>
        <w:t>,</w:t>
      </w:r>
      <w:r w:rsidR="009B5E18">
        <w:t xml:space="preserve"> </w:t>
      </w:r>
      <w:r w:rsidR="00185B52">
        <w:t xml:space="preserve"> </w:t>
      </w:r>
      <w:r w:rsidR="009B5E18">
        <w:t>Extracts will be provided if necessary.</w:t>
      </w:r>
    </w:p>
    <w:p w14:paraId="24C571A2" w14:textId="77777777" w:rsidR="00961021" w:rsidRDefault="00961021" w:rsidP="00FA3A53">
      <w:pPr>
        <w:pStyle w:val="Heading3"/>
      </w:pPr>
      <w:bookmarkStart w:id="107" w:name="_Toc374348771"/>
    </w:p>
    <w:p w14:paraId="45A51F28" w14:textId="77777777" w:rsidR="00FA3A53" w:rsidDel="00192D38" w:rsidRDefault="00FA3A53" w:rsidP="00FA3A53">
      <w:pPr>
        <w:pStyle w:val="Heading3"/>
        <w:rPr>
          <w:del w:id="108" w:author="Laura Muir" w:date="2016-06-02T10:01:00Z"/>
        </w:rPr>
      </w:pPr>
      <w:bookmarkStart w:id="109" w:name="_Toc449478660"/>
      <w:commentRangeStart w:id="110"/>
      <w:commentRangeStart w:id="111"/>
      <w:del w:id="112" w:author="Laura Muir" w:date="2016-06-02T10:01:00Z">
        <w:r w:rsidDel="00192D38">
          <w:delText>Sample papers</w:delText>
        </w:r>
        <w:bookmarkEnd w:id="107"/>
        <w:bookmarkEnd w:id="109"/>
      </w:del>
    </w:p>
    <w:p w14:paraId="6AA90A0F" w14:textId="77777777" w:rsidR="00FA3A53" w:rsidDel="00192D38" w:rsidRDefault="00FA3A53" w:rsidP="00FA3A53">
      <w:pPr>
        <w:pStyle w:val="BodyText"/>
        <w:rPr>
          <w:del w:id="113" w:author="Laura Muir" w:date="2016-06-02T10:01:00Z"/>
        </w:rPr>
      </w:pPr>
      <w:del w:id="114" w:author="Laura Muir" w:date="2016-06-02T10:01:00Z">
        <w:r w:rsidDel="00192D38">
          <w:delText xml:space="preserve">These papers are typical of the material discussed in the first section of the course. </w:delText>
        </w:r>
      </w:del>
    </w:p>
    <w:p w14:paraId="71F3DB0E" w14:textId="77777777" w:rsidR="000E5016" w:rsidRPr="00BF1B0B" w:rsidDel="00192D38" w:rsidRDefault="000E5016" w:rsidP="00FA3A53">
      <w:pPr>
        <w:pStyle w:val="BodyText"/>
        <w:rPr>
          <w:del w:id="115" w:author="Laura Muir" w:date="2016-06-02T10:01:00Z"/>
        </w:rPr>
      </w:pPr>
      <w:del w:id="116" w:author="Laura Muir" w:date="2016-06-02T10:01:00Z">
        <w:r w:rsidDel="00192D38">
          <w:delText>t.b.d.</w:delText>
        </w:r>
        <w:commentRangeEnd w:id="110"/>
        <w:r w:rsidR="005F7076" w:rsidDel="00192D38">
          <w:rPr>
            <w:rStyle w:val="CommentReference"/>
          </w:rPr>
          <w:commentReference w:id="110"/>
        </w:r>
        <w:commentRangeEnd w:id="111"/>
        <w:r w:rsidR="00F76514" w:rsidDel="00192D38">
          <w:rPr>
            <w:rStyle w:val="CommentReference"/>
          </w:rPr>
          <w:commentReference w:id="111"/>
        </w:r>
      </w:del>
    </w:p>
    <w:p w14:paraId="3327A0B9" w14:textId="77777777" w:rsidR="00961021" w:rsidDel="00192D38" w:rsidRDefault="00961021" w:rsidP="00B5736C">
      <w:pPr>
        <w:pStyle w:val="Heading1"/>
        <w:rPr>
          <w:del w:id="117" w:author="Laura Muir" w:date="2016-06-02T10:01:00Z"/>
        </w:rPr>
      </w:pPr>
    </w:p>
    <w:p w14:paraId="124D9DC5" w14:textId="77777777" w:rsidR="00B5736C" w:rsidRDefault="00B5736C" w:rsidP="00B5736C">
      <w:pPr>
        <w:pStyle w:val="Heading1"/>
      </w:pPr>
      <w:bookmarkStart w:id="118" w:name="_Toc449478661"/>
      <w:r>
        <w:t>Lecture and Tutorial Activities</w:t>
      </w:r>
      <w:bookmarkEnd w:id="118"/>
      <w:r>
        <w:t xml:space="preserve"> </w:t>
      </w:r>
    </w:p>
    <w:p w14:paraId="46AA49C2" w14:textId="77777777" w:rsidR="005D4E6A" w:rsidRPr="000F1887" w:rsidRDefault="005D4E6A" w:rsidP="005D4E6A">
      <w:pPr>
        <w:pStyle w:val="BodyText"/>
      </w:pPr>
      <w:r w:rsidRPr="00B26949">
        <w:t xml:space="preserve">There is a lot of material to cover – you are expected to engage with the whole course. In particular, please </w:t>
      </w:r>
      <w:commentRangeStart w:id="119"/>
      <w:r w:rsidRPr="00B26949">
        <w:t>note</w:t>
      </w:r>
      <w:r>
        <w:t xml:space="preserve"> v</w:t>
      </w:r>
      <w:r w:rsidRPr="00B26949">
        <w:t xml:space="preserve">ideos of all lectures </w:t>
      </w:r>
      <w:r>
        <w:t>are</w:t>
      </w:r>
      <w:r w:rsidRPr="00B26949">
        <w:t xml:space="preserve"> made available online</w:t>
      </w:r>
      <w:commentRangeEnd w:id="119"/>
      <w:r w:rsidR="00192D38">
        <w:rPr>
          <w:rStyle w:val="CommentReference"/>
        </w:rPr>
        <w:commentReference w:id="119"/>
      </w:r>
      <w:r>
        <w:t>. There are a number of optional online quizzes you can use to test your knowledge</w:t>
      </w:r>
    </w:p>
    <w:p w14:paraId="0DDC845A" w14:textId="77777777" w:rsidR="00B26949" w:rsidRDefault="00675C3B" w:rsidP="00B5736C">
      <w:pPr>
        <w:pStyle w:val="BodyText"/>
      </w:pPr>
      <w:r>
        <w:t xml:space="preserve">Lectures are intended as </w:t>
      </w:r>
      <w:r w:rsidR="00B5736C">
        <w:t>gateways to topic areas, and tutorial</w:t>
      </w:r>
      <w:r w:rsidR="005D4E6A">
        <w:t xml:space="preserve"> exercises</w:t>
      </w:r>
      <w:r w:rsidR="00B5736C">
        <w:t xml:space="preserve"> are essential to consolidate your understanding</w:t>
      </w:r>
      <w:r w:rsidR="00B26949">
        <w:t xml:space="preserve">. </w:t>
      </w:r>
      <w:r w:rsidR="001445F5">
        <w:t>It’s vital that you keep up to date with the reading, which is substantial, and which forms part of the independen</w:t>
      </w:r>
      <w:r w:rsidR="007B4DA3">
        <w:t>t study element on the module descriptor</w:t>
      </w:r>
      <w:r w:rsidR="001445F5">
        <w:t>.</w:t>
      </w:r>
    </w:p>
    <w:p w14:paraId="5FCE213F" w14:textId="77777777" w:rsidR="005D4E6A" w:rsidRDefault="005D4E6A" w:rsidP="005D4E6A">
      <w:pPr>
        <w:pStyle w:val="BodyText"/>
      </w:pPr>
      <w:r w:rsidRPr="005D4E6A">
        <w:t xml:space="preserve">For </w:t>
      </w:r>
      <w:r w:rsidRPr="005D4E6A">
        <w:rPr>
          <w:b/>
        </w:rPr>
        <w:t>Blended Learning</w:t>
      </w:r>
      <w:r w:rsidRPr="005D4E6A">
        <w:t xml:space="preserve"> students, face to face teaching takes place on three occasions though the Trimester. Distance students can access remote support using Moodle forums and email and Skype with the lecturer. </w:t>
      </w:r>
    </w:p>
    <w:p w14:paraId="01DE62B4" w14:textId="77777777" w:rsidR="00222D57" w:rsidRDefault="00222D57" w:rsidP="00B5736C">
      <w:pPr>
        <w:pStyle w:val="BodyText"/>
      </w:pPr>
      <w:r w:rsidRPr="007B4DA3">
        <w:rPr>
          <w:b/>
        </w:rPr>
        <w:t xml:space="preserve">Distance </w:t>
      </w:r>
      <w:r w:rsidR="007B4DA3">
        <w:rPr>
          <w:b/>
        </w:rPr>
        <w:t xml:space="preserve">learning </w:t>
      </w:r>
      <w:r w:rsidRPr="007B4DA3">
        <w:rPr>
          <w:b/>
        </w:rPr>
        <w:t>students</w:t>
      </w:r>
      <w:r>
        <w:t xml:space="preserve"> can access </w:t>
      </w:r>
      <w:r w:rsidRPr="00222D57">
        <w:t xml:space="preserve">remote support using </w:t>
      </w:r>
      <w:r w:rsidR="000D0428">
        <w:t xml:space="preserve">Moodle </w:t>
      </w:r>
      <w:r w:rsidRPr="00222D57">
        <w:t>forums</w:t>
      </w:r>
      <w:r w:rsidR="000D0428">
        <w:t xml:space="preserve"> and email </w:t>
      </w:r>
      <w:commentRangeStart w:id="120"/>
      <w:r w:rsidR="000D0428">
        <w:t xml:space="preserve">and </w:t>
      </w:r>
      <w:del w:id="121" w:author="Laura Muir" w:date="2016-06-02T10:03:00Z">
        <w:r w:rsidR="005D4E6A" w:rsidDel="00192D38">
          <w:delText xml:space="preserve">weekly </w:delText>
        </w:r>
      </w:del>
      <w:ins w:id="122" w:author="Laura Muir" w:date="2016-06-02T10:03:00Z">
        <w:r w:rsidR="00192D38">
          <w:t xml:space="preserve">regular </w:t>
        </w:r>
      </w:ins>
      <w:r w:rsidR="005D4E6A">
        <w:t xml:space="preserve">Webex sessions </w:t>
      </w:r>
      <w:del w:id="123" w:author="Peter Cruickshank" w:date="2016-04-27T08:42:00Z">
        <w:r w:rsidR="000D0428" w:rsidDel="005F7076">
          <w:delText xml:space="preserve"> </w:delText>
        </w:r>
      </w:del>
      <w:r w:rsidR="000D0428">
        <w:t>with the lecturer</w:t>
      </w:r>
      <w:r w:rsidR="00C650AC">
        <w:t xml:space="preserve">. </w:t>
      </w:r>
      <w:commentRangeEnd w:id="120"/>
      <w:r w:rsidR="00F76514">
        <w:rPr>
          <w:rStyle w:val="CommentReference"/>
        </w:rPr>
        <w:commentReference w:id="120"/>
      </w:r>
    </w:p>
    <w:p w14:paraId="4B7D4DAF" w14:textId="77777777" w:rsidR="005D4E6A" w:rsidRDefault="005D4E6A" w:rsidP="00B5736C">
      <w:pPr>
        <w:pStyle w:val="BodyText"/>
      </w:pPr>
      <w:r w:rsidRPr="005D4E6A">
        <w:t>Support is also available through using forum</w:t>
      </w:r>
      <w:r w:rsidR="00544AFA">
        <w:t xml:space="preserve"> discussions and</w:t>
      </w:r>
      <w:r>
        <w:t xml:space="preserve"> email. </w:t>
      </w:r>
    </w:p>
    <w:p w14:paraId="211A188E" w14:textId="77777777" w:rsidR="00B5736C" w:rsidRDefault="00B5736C" w:rsidP="001445F5">
      <w:pPr>
        <w:pStyle w:val="Heading1"/>
      </w:pPr>
      <w:bookmarkStart w:id="124" w:name="_Toc449478662"/>
      <w:commentRangeStart w:id="125"/>
      <w:r>
        <w:t>Assessment Information</w:t>
      </w:r>
      <w:bookmarkEnd w:id="124"/>
      <w:r>
        <w:t xml:space="preserve"> </w:t>
      </w:r>
    </w:p>
    <w:p w14:paraId="012CD23C" w14:textId="77777777" w:rsidR="00B5736C" w:rsidRDefault="00EA3A1A" w:rsidP="00B5736C">
      <w:pPr>
        <w:pStyle w:val="BodyText"/>
      </w:pPr>
      <w:r>
        <w:t>The assessment is</w:t>
      </w:r>
      <w:r w:rsidR="00B5736C">
        <w:t xml:space="preserve"> by two pieces of coursework. </w:t>
      </w:r>
      <w:commentRangeEnd w:id="125"/>
      <w:r w:rsidR="005F7076">
        <w:rPr>
          <w:rStyle w:val="CommentReference"/>
        </w:rPr>
        <w:commentReference w:id="125"/>
      </w:r>
    </w:p>
    <w:p w14:paraId="2F8A08B0" w14:textId="77777777" w:rsidR="00B5736C" w:rsidRPr="005F7076" w:rsidRDefault="00B5736C" w:rsidP="00B5736C">
      <w:pPr>
        <w:pStyle w:val="BodyText"/>
      </w:pPr>
      <w:r w:rsidRPr="005F7076">
        <w:t xml:space="preserve">The First </w:t>
      </w:r>
      <w:del w:id="126" w:author="Peter Cruickshank" w:date="2016-04-27T08:46:00Z">
        <w:r w:rsidRPr="005F7076" w:rsidDel="005F7076">
          <w:delText xml:space="preserve">Report </w:delText>
        </w:r>
      </w:del>
      <w:ins w:id="127" w:author="Peter Cruickshank" w:date="2016-04-27T08:46:00Z">
        <w:r w:rsidR="005F7076">
          <w:t xml:space="preserve">Coursework </w:t>
        </w:r>
        <w:r w:rsidR="005F7076" w:rsidRPr="005F7076">
          <w:t xml:space="preserve"> </w:t>
        </w:r>
      </w:ins>
      <w:r w:rsidRPr="005F7076">
        <w:t>is submitted in</w:t>
      </w:r>
      <w:r w:rsidR="00DC1CF0" w:rsidRPr="005F7076">
        <w:t xml:space="preserve"> Week </w:t>
      </w:r>
      <w:ins w:id="128" w:author="Staff" w:date="2016-05-31T10:10:00Z">
        <w:r w:rsidR="009E7725">
          <w:t>5</w:t>
        </w:r>
      </w:ins>
      <w:del w:id="129" w:author="Staff" w:date="2016-05-31T10:10:00Z">
        <w:r w:rsidR="009B482D" w:rsidRPr="005F7076" w:rsidDel="009E7725">
          <w:delText>7</w:delText>
        </w:r>
      </w:del>
      <w:r w:rsidRPr="005F7076">
        <w:t xml:space="preserve">, should be </w:t>
      </w:r>
      <w:r w:rsidR="00DA102B" w:rsidRPr="005F7076">
        <w:t xml:space="preserve">around </w:t>
      </w:r>
      <w:del w:id="130" w:author="Staff" w:date="2016-05-31T10:09:00Z">
        <w:r w:rsidR="00DA102B" w:rsidRPr="005F7076" w:rsidDel="009E7725">
          <w:delText>2</w:delText>
        </w:r>
        <w:r w:rsidR="003C760E" w:rsidRPr="005F7076" w:rsidDel="009E7725">
          <w:delText> </w:delText>
        </w:r>
      </w:del>
      <w:ins w:id="131" w:author="Staff" w:date="2016-05-31T10:09:00Z">
        <w:r w:rsidR="009E7725">
          <w:t>3</w:t>
        </w:r>
      </w:ins>
      <w:del w:id="132" w:author="Peter Cruickshank" w:date="2016-04-27T08:53:00Z">
        <w:r w:rsidR="00D94B96" w:rsidRPr="005F7076" w:rsidDel="00891854">
          <w:delText>5</w:delText>
        </w:r>
      </w:del>
      <w:ins w:id="133" w:author="Peter Cruickshank" w:date="2016-04-27T08:53:00Z">
        <w:r w:rsidR="00891854">
          <w:t xml:space="preserve"> 0</w:t>
        </w:r>
      </w:ins>
      <w:r w:rsidRPr="005F7076">
        <w:t xml:space="preserve">00 </w:t>
      </w:r>
      <w:r w:rsidR="00DA102B" w:rsidRPr="005F7076">
        <w:t xml:space="preserve">words in length, and is </w:t>
      </w:r>
      <w:ins w:id="134" w:author="Peter Cruickshank" w:date="2016-04-27T08:46:00Z">
        <w:r w:rsidR="005F7076">
          <w:t xml:space="preserve">an academic report </w:t>
        </w:r>
      </w:ins>
      <w:r w:rsidR="00DA102B" w:rsidRPr="005F7076">
        <w:t xml:space="preserve">worth </w:t>
      </w:r>
      <w:ins w:id="135" w:author="Staff" w:date="2016-05-31T10:09:00Z">
        <w:r w:rsidR="009E7725">
          <w:t>3</w:t>
        </w:r>
      </w:ins>
      <w:del w:id="136" w:author="Staff" w:date="2016-05-31T10:08:00Z">
        <w:r w:rsidR="00D94B96" w:rsidRPr="005F7076" w:rsidDel="009E7725">
          <w:delText>4</w:delText>
        </w:r>
      </w:del>
      <w:r w:rsidR="00752912" w:rsidRPr="005F7076">
        <w:t>0</w:t>
      </w:r>
      <w:r w:rsidRPr="005F7076">
        <w:t>% of the overall mark for the module. Detailed feedback will be provided to students in Week</w:t>
      </w:r>
      <w:del w:id="137" w:author="Peter Cruickshank" w:date="2016-04-27T08:46:00Z">
        <w:r w:rsidRPr="005F7076" w:rsidDel="005F7076">
          <w:delText xml:space="preserve"> </w:delText>
        </w:r>
      </w:del>
      <w:r w:rsidR="00C650AC" w:rsidRPr="005F7076">
        <w:t xml:space="preserve"> </w:t>
      </w:r>
      <w:del w:id="138" w:author="Staff" w:date="2016-05-31T10:19:00Z">
        <w:r w:rsidR="00C650AC" w:rsidRPr="005F7076" w:rsidDel="00E74691">
          <w:delText>10</w:delText>
        </w:r>
      </w:del>
      <w:ins w:id="139" w:author="Staff" w:date="2016-05-31T10:19:00Z">
        <w:r w:rsidR="00E74691">
          <w:t>8</w:t>
        </w:r>
      </w:ins>
      <w:r w:rsidRPr="005F7076">
        <w:t xml:space="preserve">. </w:t>
      </w:r>
      <w:ins w:id="140" w:author="Staff" w:date="2016-05-31T11:03:00Z">
        <w:r w:rsidR="00F13995">
          <w:t>This assessment will involve articulation of the business need for data analytics and a report on an analysis of a data set using R</w:t>
        </w:r>
      </w:ins>
      <w:ins w:id="141" w:author="Staff" w:date="2016-05-31T11:04:00Z">
        <w:r w:rsidR="00F13995">
          <w:t>.</w:t>
        </w:r>
      </w:ins>
    </w:p>
    <w:p w14:paraId="5D7C06F4" w14:textId="77777777" w:rsidR="0089757B" w:rsidRDefault="00B5736C" w:rsidP="00B5736C">
      <w:pPr>
        <w:pStyle w:val="BodyText"/>
      </w:pPr>
      <w:r w:rsidRPr="005F7076">
        <w:t>The Secon</w:t>
      </w:r>
      <w:r w:rsidR="00DA102B" w:rsidRPr="005F7076">
        <w:t xml:space="preserve">d </w:t>
      </w:r>
      <w:del w:id="142" w:author="Peter Cruickshank" w:date="2016-04-27T08:46:00Z">
        <w:r w:rsidR="00DA102B" w:rsidRPr="005F7076" w:rsidDel="005F7076">
          <w:delText xml:space="preserve">Report </w:delText>
        </w:r>
      </w:del>
      <w:ins w:id="143" w:author="Peter Cruickshank" w:date="2016-04-27T08:46:00Z">
        <w:r w:rsidR="005F7076">
          <w:t xml:space="preserve">Coursework </w:t>
        </w:r>
      </w:ins>
      <w:r w:rsidR="00DA102B" w:rsidRPr="005F7076">
        <w:t>is submitted in Week 1</w:t>
      </w:r>
      <w:r w:rsidR="00283BDF" w:rsidRPr="005F7076">
        <w:t>4</w:t>
      </w:r>
      <w:r w:rsidRPr="005F7076">
        <w:t xml:space="preserve">, </w:t>
      </w:r>
      <w:ins w:id="144" w:author="Peter Cruickshank" w:date="2016-04-27T08:46:00Z">
        <w:r w:rsidR="005F7076">
          <w:t>and will b</w:t>
        </w:r>
      </w:ins>
      <w:ins w:id="145" w:author="Peter Cruickshank" w:date="2016-04-27T08:47:00Z">
        <w:r w:rsidR="005F7076">
          <w:t>e</w:t>
        </w:r>
      </w:ins>
      <w:ins w:id="146" w:author="Peter Cruickshank" w:date="2016-04-27T08:46:00Z">
        <w:r w:rsidR="005F7076">
          <w:t xml:space="preserve"> a </w:t>
        </w:r>
      </w:ins>
      <w:ins w:id="147" w:author="Peter Cruickshank" w:date="2016-04-27T08:53:00Z">
        <w:r w:rsidR="00891854">
          <w:t xml:space="preserve">case study </w:t>
        </w:r>
      </w:ins>
      <w:ins w:id="148" w:author="Peter Cruickshank" w:date="2016-04-27T08:52:00Z">
        <w:r w:rsidR="00891854">
          <w:t xml:space="preserve">presentation and </w:t>
        </w:r>
      </w:ins>
      <w:ins w:id="149" w:author="Peter Cruickshank" w:date="2016-04-27T08:46:00Z">
        <w:r w:rsidR="005F7076">
          <w:t>report</w:t>
        </w:r>
      </w:ins>
      <w:ins w:id="150" w:author="Peter Cruickshank" w:date="2016-04-27T08:52:00Z">
        <w:r w:rsidR="00891854">
          <w:t xml:space="preserve"> </w:t>
        </w:r>
      </w:ins>
      <w:del w:id="151" w:author="Peter Cruickshank" w:date="2016-04-27T08:46:00Z">
        <w:r w:rsidRPr="005F7076" w:rsidDel="005F7076">
          <w:delText>should be</w:delText>
        </w:r>
        <w:r w:rsidR="00E44081" w:rsidRPr="005F7076" w:rsidDel="005F7076">
          <w:delText xml:space="preserve"> </w:delText>
        </w:r>
      </w:del>
      <w:ins w:id="152" w:author="Peter Cruickshank" w:date="2016-04-27T08:46:00Z">
        <w:r w:rsidR="005F7076">
          <w:t xml:space="preserve">of </w:t>
        </w:r>
      </w:ins>
      <w:r w:rsidR="00842B04" w:rsidRPr="005F7076">
        <w:t xml:space="preserve">around </w:t>
      </w:r>
      <w:del w:id="153" w:author="Peter Cruickshank" w:date="2016-04-27T08:52:00Z">
        <w:r w:rsidR="00EF06A9" w:rsidRPr="005F7076" w:rsidDel="00891854">
          <w:delText>3</w:delText>
        </w:r>
        <w:r w:rsidR="003C760E" w:rsidRPr="005F7076" w:rsidDel="00891854">
          <w:delText> </w:delText>
        </w:r>
        <w:r w:rsidR="00935918" w:rsidRPr="005F7076" w:rsidDel="00891854">
          <w:delText>0</w:delText>
        </w:r>
        <w:r w:rsidR="00DA102B" w:rsidRPr="005F7076" w:rsidDel="00891854">
          <w:delText>00</w:delText>
        </w:r>
      </w:del>
      <w:ins w:id="154" w:author="Peter Cruickshank" w:date="2016-04-27T08:52:00Z">
        <w:del w:id="155" w:author="Staff" w:date="2016-05-31T10:19:00Z">
          <w:r w:rsidR="00891854" w:rsidDel="00E74691">
            <w:delText>2</w:delText>
          </w:r>
        </w:del>
      </w:ins>
      <w:ins w:id="156" w:author="Peter Cruickshank" w:date="2016-04-27T08:53:00Z">
        <w:del w:id="157" w:author="Staff" w:date="2016-05-31T10:19:00Z">
          <w:r w:rsidR="00891854" w:rsidDel="00E74691">
            <w:delText xml:space="preserve"> </w:delText>
          </w:r>
        </w:del>
      </w:ins>
      <w:ins w:id="158" w:author="Staff" w:date="2016-05-31T10:19:00Z">
        <w:r w:rsidR="00E74691">
          <w:t>5</w:t>
        </w:r>
      </w:ins>
      <w:ins w:id="159" w:author="Peter Cruickshank" w:date="2016-04-27T08:53:00Z">
        <w:r w:rsidR="00891854">
          <w:t>000</w:t>
        </w:r>
      </w:ins>
      <w:r w:rsidRPr="005F7076">
        <w:t xml:space="preserve"> words in length, and is worth </w:t>
      </w:r>
      <w:ins w:id="160" w:author="Staff" w:date="2016-05-31T10:19:00Z">
        <w:r w:rsidR="00E74691">
          <w:t>7</w:t>
        </w:r>
      </w:ins>
      <w:del w:id="161" w:author="Staff" w:date="2016-05-31T10:19:00Z">
        <w:r w:rsidR="001963B3" w:rsidRPr="005F7076" w:rsidDel="00E74691">
          <w:delText>6</w:delText>
        </w:r>
      </w:del>
      <w:r w:rsidR="00752912" w:rsidRPr="005F7076">
        <w:t>0</w:t>
      </w:r>
      <w:r w:rsidRPr="005F7076">
        <w:t>% of the overall module mark.</w:t>
      </w:r>
      <w:ins w:id="162" w:author="Staff" w:date="2016-05-31T10:59:00Z">
        <w:r w:rsidR="00F13995">
          <w:t xml:space="preserve"> This will be based on a mini project set in the </w:t>
        </w:r>
        <w:del w:id="163" w:author="Laura Muir" w:date="2016-06-02T10:03:00Z">
          <w:r w:rsidR="00F13995" w:rsidDel="00192D38">
            <w:delText>students</w:delText>
          </w:r>
        </w:del>
      </w:ins>
      <w:ins w:id="164" w:author="Laura Muir" w:date="2016-06-02T10:03:00Z">
        <w:r w:rsidR="00192D38">
          <w:t>students’</w:t>
        </w:r>
      </w:ins>
      <w:ins w:id="165" w:author="Staff" w:date="2016-05-31T10:59:00Z">
        <w:r w:rsidR="00F13995">
          <w:t xml:space="preserve"> organisation </w:t>
        </w:r>
      </w:ins>
      <w:ins w:id="166" w:author="Staff" w:date="2016-05-31T11:00:00Z">
        <w:r w:rsidR="00F13995">
          <w:t xml:space="preserve">and will involve formulating a business problem, data collection, analysis and an </w:t>
        </w:r>
      </w:ins>
      <w:ins w:id="167" w:author="Staff" w:date="2016-05-31T11:01:00Z">
        <w:r w:rsidR="00F13995">
          <w:t>implementation</w:t>
        </w:r>
      </w:ins>
      <w:ins w:id="168" w:author="Staff" w:date="2016-05-31T11:00:00Z">
        <w:r w:rsidR="00F13995">
          <w:t xml:space="preserve"> report.</w:t>
        </w:r>
      </w:ins>
    </w:p>
    <w:p w14:paraId="7A239AC3" w14:textId="77777777" w:rsidR="0089757B" w:rsidRDefault="0089757B" w:rsidP="0089757B">
      <w:pPr>
        <w:pStyle w:val="Heading1"/>
      </w:pPr>
      <w:bookmarkStart w:id="169" w:name="_Toc449478663"/>
      <w:r>
        <w:lastRenderedPageBreak/>
        <w:t>Module plan</w:t>
      </w:r>
      <w:bookmarkEnd w:id="169"/>
    </w:p>
    <w:p w14:paraId="42F52460" w14:textId="77777777" w:rsidR="00383B17" w:rsidRDefault="00383B17" w:rsidP="00383B17">
      <w:pPr>
        <w:pStyle w:val="Heading2"/>
      </w:pPr>
      <w:bookmarkStart w:id="170" w:name="_Toc449478664"/>
      <w:r>
        <w:t>Key dates</w:t>
      </w:r>
      <w:bookmarkEnd w:id="1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7875"/>
      </w:tblGrid>
      <w:tr w:rsidR="00383B17" w14:paraId="63AD9C8C" w14:textId="77777777" w:rsidTr="00551224">
        <w:tc>
          <w:tcPr>
            <w:tcW w:w="1979" w:type="dxa"/>
          </w:tcPr>
          <w:p w14:paraId="51814254" w14:textId="77777777" w:rsidR="00383B17" w:rsidRDefault="00D97F6B" w:rsidP="00D97F6B">
            <w:pPr>
              <w:pStyle w:val="BodyText"/>
            </w:pPr>
            <w:r>
              <w:t>Date 1</w:t>
            </w:r>
          </w:p>
        </w:tc>
        <w:tc>
          <w:tcPr>
            <w:tcW w:w="7875" w:type="dxa"/>
          </w:tcPr>
          <w:p w14:paraId="66DA66FB" w14:textId="77777777" w:rsidR="00383B17" w:rsidRDefault="00D97F6B" w:rsidP="00383B17">
            <w:pPr>
              <w:pStyle w:val="BodyText"/>
            </w:pPr>
            <w:r>
              <w:t>Preparation material made available for day 1 (released).</w:t>
            </w:r>
          </w:p>
        </w:tc>
      </w:tr>
      <w:tr w:rsidR="00383B17" w14:paraId="5009E463" w14:textId="77777777" w:rsidTr="00551224">
        <w:tc>
          <w:tcPr>
            <w:tcW w:w="1979" w:type="dxa"/>
          </w:tcPr>
          <w:p w14:paraId="165BA03F" w14:textId="77777777" w:rsidR="00383B17" w:rsidRDefault="00D97F6B" w:rsidP="00383B17">
            <w:pPr>
              <w:pStyle w:val="BodyText"/>
            </w:pPr>
            <w:r>
              <w:t>Date 2</w:t>
            </w:r>
          </w:p>
        </w:tc>
        <w:tc>
          <w:tcPr>
            <w:tcW w:w="7875" w:type="dxa"/>
          </w:tcPr>
          <w:p w14:paraId="541F4E41" w14:textId="77777777" w:rsidR="00383B17" w:rsidRDefault="00D97F6B" w:rsidP="00383B17">
            <w:pPr>
              <w:pStyle w:val="BodyText"/>
            </w:pPr>
            <w:r>
              <w:t>D</w:t>
            </w:r>
            <w:r w:rsidR="00383B17">
              <w:t>ay</w:t>
            </w:r>
            <w:r>
              <w:t xml:space="preserve"> 1 Materials</w:t>
            </w:r>
            <w:r w:rsidR="00383B17">
              <w:t>. Coursework 1 hand out.</w:t>
            </w:r>
          </w:p>
        </w:tc>
      </w:tr>
      <w:tr w:rsidR="00D97F6B" w14:paraId="3F6B9655" w14:textId="77777777" w:rsidTr="00551224">
        <w:tc>
          <w:tcPr>
            <w:tcW w:w="1979" w:type="dxa"/>
          </w:tcPr>
          <w:p w14:paraId="268B7C76" w14:textId="77777777" w:rsidR="00D97F6B" w:rsidRDefault="00D97F6B" w:rsidP="00D97F6B">
            <w:pPr>
              <w:pStyle w:val="BodyText"/>
            </w:pPr>
            <w:r>
              <w:t>Date 3</w:t>
            </w:r>
          </w:p>
        </w:tc>
        <w:tc>
          <w:tcPr>
            <w:tcW w:w="7875" w:type="dxa"/>
          </w:tcPr>
          <w:p w14:paraId="5032942E" w14:textId="77777777" w:rsidR="00D97F6B" w:rsidRDefault="00D97F6B" w:rsidP="00D97F6B">
            <w:pPr>
              <w:pStyle w:val="BodyText"/>
            </w:pPr>
            <w:r>
              <w:t>Preparation material made available for day 2 (released).</w:t>
            </w:r>
          </w:p>
        </w:tc>
      </w:tr>
      <w:tr w:rsidR="00D97F6B" w14:paraId="2E2EA5E3" w14:textId="77777777" w:rsidTr="00551224">
        <w:tc>
          <w:tcPr>
            <w:tcW w:w="1979" w:type="dxa"/>
          </w:tcPr>
          <w:p w14:paraId="1D730AC1" w14:textId="77777777" w:rsidR="00D97F6B" w:rsidRDefault="00D97F6B" w:rsidP="00D97F6B">
            <w:pPr>
              <w:pStyle w:val="BodyText"/>
            </w:pPr>
            <w:r>
              <w:t>Date 4</w:t>
            </w:r>
          </w:p>
        </w:tc>
        <w:tc>
          <w:tcPr>
            <w:tcW w:w="7875" w:type="dxa"/>
          </w:tcPr>
          <w:p w14:paraId="617059B7" w14:textId="77777777" w:rsidR="00D97F6B" w:rsidRDefault="00D97F6B" w:rsidP="00D97F6B">
            <w:pPr>
              <w:pStyle w:val="BodyText"/>
            </w:pPr>
            <w:r>
              <w:t>Day 2 Materials. Coursework 2 hand out.</w:t>
            </w:r>
          </w:p>
        </w:tc>
      </w:tr>
      <w:tr w:rsidR="00D97F6B" w14:paraId="540C80CA" w14:textId="77777777" w:rsidTr="00551224">
        <w:tc>
          <w:tcPr>
            <w:tcW w:w="1979" w:type="dxa"/>
          </w:tcPr>
          <w:p w14:paraId="4E9EB83A" w14:textId="77777777" w:rsidR="00D97F6B" w:rsidRDefault="00D97F6B" w:rsidP="00D97F6B">
            <w:pPr>
              <w:pStyle w:val="BodyText"/>
            </w:pPr>
            <w:r>
              <w:t>Date 5</w:t>
            </w:r>
          </w:p>
        </w:tc>
        <w:tc>
          <w:tcPr>
            <w:tcW w:w="7875" w:type="dxa"/>
          </w:tcPr>
          <w:p w14:paraId="3A0E5CD7" w14:textId="77777777" w:rsidR="00D97F6B" w:rsidRDefault="00D97F6B" w:rsidP="00D97F6B">
            <w:pPr>
              <w:pStyle w:val="BodyText"/>
            </w:pPr>
            <w:r>
              <w:t>Preparation material made available for day 3 (released).</w:t>
            </w:r>
          </w:p>
        </w:tc>
      </w:tr>
      <w:tr w:rsidR="00D97F6B" w14:paraId="609AA91B" w14:textId="77777777" w:rsidTr="00551224">
        <w:tc>
          <w:tcPr>
            <w:tcW w:w="1979" w:type="dxa"/>
          </w:tcPr>
          <w:p w14:paraId="7EB5B9AB" w14:textId="77777777" w:rsidR="00D97F6B" w:rsidRDefault="00D97F6B" w:rsidP="00D97F6B">
            <w:pPr>
              <w:pStyle w:val="BodyText"/>
            </w:pPr>
            <w:del w:id="171" w:author="Staff" w:date="2016-05-31T10:20:00Z">
              <w:r w:rsidDel="00E74691">
                <w:delText>Date 6</w:delText>
              </w:r>
            </w:del>
          </w:p>
        </w:tc>
        <w:tc>
          <w:tcPr>
            <w:tcW w:w="7875" w:type="dxa"/>
          </w:tcPr>
          <w:p w14:paraId="1CA0D1BB" w14:textId="77777777" w:rsidR="00D97F6B" w:rsidRDefault="00D97F6B" w:rsidP="00D97F6B">
            <w:pPr>
              <w:pStyle w:val="BodyText"/>
            </w:pPr>
            <w:commentRangeStart w:id="172"/>
            <w:del w:id="173" w:author="Staff" w:date="2016-05-31T10:20:00Z">
              <w:r w:rsidDel="00E74691">
                <w:delText>Workshop Day 3</w:delText>
              </w:r>
              <w:commentRangeEnd w:id="172"/>
              <w:r w:rsidR="00891854" w:rsidDel="00E74691">
                <w:rPr>
                  <w:rStyle w:val="CommentReference"/>
                </w:rPr>
                <w:commentReference w:id="172"/>
              </w:r>
              <w:r w:rsidDel="00E74691">
                <w:delText>. Coursework 3 hand out.</w:delText>
              </w:r>
            </w:del>
          </w:p>
        </w:tc>
      </w:tr>
      <w:tr w:rsidR="00D97F6B" w14:paraId="167ACAF4" w14:textId="77777777" w:rsidTr="00551224">
        <w:tc>
          <w:tcPr>
            <w:tcW w:w="1979" w:type="dxa"/>
          </w:tcPr>
          <w:p w14:paraId="2856572A" w14:textId="77777777" w:rsidR="00D97F6B" w:rsidRDefault="00D97F6B" w:rsidP="00D97F6B">
            <w:pPr>
              <w:pStyle w:val="BodyText"/>
            </w:pPr>
            <w:r>
              <w:t xml:space="preserve">Date </w:t>
            </w:r>
            <w:ins w:id="174" w:author="Staff" w:date="2016-05-31T10:20:00Z">
              <w:r w:rsidR="00E74691">
                <w:t>6</w:t>
              </w:r>
            </w:ins>
            <w:del w:id="175" w:author="Staff" w:date="2016-05-31T10:20:00Z">
              <w:r w:rsidDel="00E74691">
                <w:delText>7</w:delText>
              </w:r>
            </w:del>
          </w:p>
        </w:tc>
        <w:tc>
          <w:tcPr>
            <w:tcW w:w="7875" w:type="dxa"/>
          </w:tcPr>
          <w:p w14:paraId="135A9E62" w14:textId="77777777" w:rsidR="00D97F6B" w:rsidRDefault="00D97F6B" w:rsidP="00D97F6B">
            <w:pPr>
              <w:pStyle w:val="BodyText"/>
            </w:pPr>
            <w:r>
              <w:t>Module submission: Presentation (Webcast, Slides + Report)</w:t>
            </w:r>
          </w:p>
        </w:tc>
      </w:tr>
    </w:tbl>
    <w:p w14:paraId="7FC8B2B3" w14:textId="77777777" w:rsidR="00383B17" w:rsidRDefault="00383B17" w:rsidP="00383B17">
      <w:pPr>
        <w:pStyle w:val="BodyText"/>
      </w:pPr>
    </w:p>
    <w:p w14:paraId="517C88D8" w14:textId="77777777" w:rsidR="00283BDF" w:rsidRPr="00383B17" w:rsidRDefault="00283BDF" w:rsidP="00383B17">
      <w:pPr>
        <w:pStyle w:val="BodyText"/>
      </w:pPr>
      <w:r>
        <w:t>Teaching days for Blended Mode students start at 9:30am and take place in room C18, Merchiston.</w:t>
      </w:r>
    </w:p>
    <w:p w14:paraId="319A9E36" w14:textId="77777777" w:rsidR="00141E77" w:rsidRPr="00141E77" w:rsidRDefault="006C75AB" w:rsidP="0016407A">
      <w:pPr>
        <w:pStyle w:val="BodyText"/>
      </w:pPr>
      <w:r>
        <w:t>.</w:t>
      </w:r>
    </w:p>
    <w:p w14:paraId="13B44BFF" w14:textId="77777777" w:rsidR="00193BCC" w:rsidRPr="00193BCC" w:rsidRDefault="00193BCC" w:rsidP="00193BCC">
      <w:pPr>
        <w:pStyle w:val="BodyText"/>
        <w:sectPr w:rsidR="00193BCC" w:rsidRPr="00193BCC" w:rsidSect="002D7B53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525" w:right="1134" w:bottom="567" w:left="1134" w:header="709" w:footer="709" w:gutter="0"/>
          <w:cols w:space="708"/>
          <w:titlePg/>
          <w:docGrid w:linePitch="360"/>
        </w:sectPr>
      </w:pPr>
    </w:p>
    <w:p w14:paraId="06D428F7" w14:textId="77777777" w:rsidR="00CB2AE8" w:rsidRDefault="00CB2AE8" w:rsidP="00CB2AE8">
      <w:pPr>
        <w:pStyle w:val="Heading2"/>
      </w:pPr>
      <w:bookmarkStart w:id="184" w:name="_Toc449478665"/>
      <w:commentRangeStart w:id="185"/>
      <w:r>
        <w:lastRenderedPageBreak/>
        <w:t>Teaching schedule</w:t>
      </w:r>
      <w:bookmarkEnd w:id="184"/>
      <w:r>
        <w:t xml:space="preserve"> </w:t>
      </w:r>
      <w:commentRangeEnd w:id="185"/>
      <w:r w:rsidR="005F7076">
        <w:rPr>
          <w:rStyle w:val="CommentReference"/>
          <w:rFonts w:ascii="Arial" w:eastAsia="Times New Roman" w:hAnsi="Arial" w:cs="Arial"/>
          <w:b w:val="0"/>
          <w:bCs w:val="0"/>
          <w:color w:val="auto"/>
        </w:rPr>
        <w:commentReference w:id="185"/>
      </w:r>
    </w:p>
    <w:p w14:paraId="14344F78" w14:textId="77777777" w:rsidR="00383B17" w:rsidRPr="00383B17" w:rsidRDefault="00383B17" w:rsidP="00383B17">
      <w:pPr>
        <w:pStyle w:val="BodyText"/>
        <w:rPr>
          <w:i/>
        </w:rPr>
      </w:pPr>
      <w:r w:rsidRPr="00383B17">
        <w:rPr>
          <w:i/>
        </w:rPr>
        <w:t xml:space="preserve">Lecture and other material will be made available in three blocks to allow you pace your study around other work and life commitments </w:t>
      </w:r>
    </w:p>
    <w:tbl>
      <w:tblPr>
        <w:tblStyle w:val="LightGrid-Accent11"/>
        <w:tblW w:w="0" w:type="auto"/>
        <w:tblLook w:val="0620" w:firstRow="1" w:lastRow="0" w:firstColumn="0" w:lastColumn="0" w:noHBand="1" w:noVBand="1"/>
      </w:tblPr>
      <w:tblGrid>
        <w:gridCol w:w="534"/>
        <w:gridCol w:w="4394"/>
        <w:gridCol w:w="4926"/>
      </w:tblGrid>
      <w:tr w:rsidR="005D4E6A" w:rsidRPr="003C19ED" w14:paraId="3BE0CB1D" w14:textId="77777777" w:rsidTr="002D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34" w:type="dxa"/>
            <w:vAlign w:val="bottom"/>
            <w:hideMark/>
          </w:tcPr>
          <w:p w14:paraId="35D969DD" w14:textId="77777777" w:rsidR="005D4E6A" w:rsidRPr="0055428C" w:rsidRDefault="005D4E6A" w:rsidP="00D63FCA">
            <w:pPr>
              <w:spacing w:after="120"/>
              <w:rPr>
                <w:b w:val="0"/>
                <w:sz w:val="20"/>
                <w:szCs w:val="20"/>
              </w:rPr>
            </w:pPr>
          </w:p>
        </w:tc>
        <w:tc>
          <w:tcPr>
            <w:tcW w:w="4394" w:type="dxa"/>
            <w:vAlign w:val="bottom"/>
          </w:tcPr>
          <w:p w14:paraId="70BF10C2" w14:textId="77777777" w:rsidR="005D4E6A" w:rsidRPr="003C19ED" w:rsidRDefault="005D4E6A" w:rsidP="00D63FCA">
            <w:pPr>
              <w:spacing w:after="120"/>
              <w:rPr>
                <w:sz w:val="20"/>
                <w:szCs w:val="20"/>
              </w:rPr>
            </w:pPr>
            <w:r w:rsidRPr="003C19ED">
              <w:rPr>
                <w:sz w:val="20"/>
                <w:szCs w:val="20"/>
              </w:rPr>
              <w:t>Topic</w:t>
            </w:r>
          </w:p>
        </w:tc>
        <w:tc>
          <w:tcPr>
            <w:tcW w:w="4926" w:type="dxa"/>
            <w:vAlign w:val="bottom"/>
          </w:tcPr>
          <w:p w14:paraId="6CF2DBA2" w14:textId="77777777" w:rsidR="005D4E6A" w:rsidRPr="003C19ED" w:rsidRDefault="005D4E6A" w:rsidP="002D7B53">
            <w:pPr>
              <w:spacing w:after="120"/>
              <w:rPr>
                <w:sz w:val="20"/>
                <w:szCs w:val="20"/>
              </w:rPr>
            </w:pPr>
            <w:r w:rsidRPr="003C19ED">
              <w:rPr>
                <w:sz w:val="20"/>
                <w:szCs w:val="20"/>
              </w:rPr>
              <w:t>Textbook reading</w:t>
            </w:r>
            <w:r w:rsidR="002D7B53">
              <w:rPr>
                <w:sz w:val="20"/>
                <w:szCs w:val="20"/>
              </w:rPr>
              <w:t xml:space="preserve">. </w:t>
            </w:r>
            <w:r w:rsidRPr="00ED1681">
              <w:rPr>
                <w:sz w:val="20"/>
                <w:szCs w:val="20"/>
              </w:rPr>
              <w:t>(NB Research papers will also be posted for you to read)</w:t>
            </w:r>
          </w:p>
        </w:tc>
      </w:tr>
      <w:tr w:rsidR="005D4E6A" w:rsidRPr="003C19ED" w14:paraId="4D542E88" w14:textId="77777777" w:rsidTr="002D7B53">
        <w:trPr>
          <w:cantSplit/>
        </w:trPr>
        <w:tc>
          <w:tcPr>
            <w:tcW w:w="534" w:type="dxa"/>
          </w:tcPr>
          <w:p w14:paraId="39DCFBB7" w14:textId="77777777" w:rsidR="005D4E6A" w:rsidRDefault="005D4E6A" w:rsidP="005D4E6A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6DB16FB3" w14:textId="77777777" w:rsidR="005D4E6A" w:rsidRPr="00295F9B" w:rsidRDefault="005D4E6A" w:rsidP="002D7B53">
            <w:pPr>
              <w:spacing w:after="120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Introduction to the module</w:t>
            </w:r>
            <w:r w:rsidR="002D7B53" w:rsidRPr="00295F9B">
              <w:rPr>
                <w:sz w:val="20"/>
                <w:szCs w:val="20"/>
              </w:rPr>
              <w:t xml:space="preserve">. </w:t>
            </w:r>
            <w:r w:rsidRPr="00295F9B">
              <w:rPr>
                <w:sz w:val="20"/>
                <w:szCs w:val="20"/>
              </w:rPr>
              <w:t>Overview of the subject</w:t>
            </w:r>
          </w:p>
        </w:tc>
        <w:tc>
          <w:tcPr>
            <w:tcW w:w="4926" w:type="dxa"/>
          </w:tcPr>
          <w:p w14:paraId="4B170629" w14:textId="77777777" w:rsidR="005D4E6A" w:rsidRPr="003C19ED" w:rsidRDefault="005D4E6A" w:rsidP="00542548">
            <w:pPr>
              <w:spacing w:after="120"/>
              <w:rPr>
                <w:sz w:val="20"/>
                <w:szCs w:val="20"/>
              </w:rPr>
            </w:pPr>
          </w:p>
        </w:tc>
      </w:tr>
      <w:tr w:rsidR="005D4E6A" w:rsidRPr="003C19ED" w14:paraId="35022A50" w14:textId="77777777" w:rsidTr="002D7B53">
        <w:trPr>
          <w:cantSplit/>
        </w:trPr>
        <w:tc>
          <w:tcPr>
            <w:tcW w:w="534" w:type="dxa"/>
          </w:tcPr>
          <w:p w14:paraId="3189F6DE" w14:textId="77777777" w:rsidR="005D4E6A" w:rsidRPr="003C19ED" w:rsidRDefault="005D4E6A" w:rsidP="00AA52FD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14D065DD" w14:textId="77777777" w:rsidR="00E037A8" w:rsidRPr="00295F9B" w:rsidRDefault="005F7076" w:rsidP="00E037A8">
            <w:pPr>
              <w:spacing w:after="120"/>
              <w:rPr>
                <w:sz w:val="20"/>
                <w:szCs w:val="20"/>
              </w:rPr>
            </w:pPr>
            <w:ins w:id="186" w:author="Peter Cruickshank" w:date="2016-04-27T08:47:00Z">
              <w:r>
                <w:rPr>
                  <w:sz w:val="20"/>
                  <w:szCs w:val="20"/>
                </w:rPr>
                <w:t xml:space="preserve">Topic 1: </w:t>
              </w:r>
            </w:ins>
            <w:r w:rsidR="000C2ECD" w:rsidRPr="00295F9B">
              <w:rPr>
                <w:sz w:val="20"/>
                <w:szCs w:val="20"/>
              </w:rPr>
              <w:t>The Data S</w:t>
            </w:r>
            <w:r w:rsidR="00653E4A" w:rsidRPr="00295F9B">
              <w:rPr>
                <w:sz w:val="20"/>
                <w:szCs w:val="20"/>
              </w:rPr>
              <w:t>cientist</w:t>
            </w:r>
            <w:r w:rsidR="00E037A8" w:rsidRPr="00295F9B">
              <w:rPr>
                <w:sz w:val="20"/>
                <w:szCs w:val="20"/>
              </w:rPr>
              <w:t>:</w:t>
            </w:r>
          </w:p>
          <w:p w14:paraId="19E08024" w14:textId="77777777" w:rsidR="00E037A8" w:rsidRPr="00295F9B" w:rsidRDefault="000C2ECD" w:rsidP="00E037A8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Bring change to an organisation.</w:t>
            </w:r>
          </w:p>
          <w:p w14:paraId="54A0A90A" w14:textId="77777777" w:rsidR="00E037A8" w:rsidRPr="00295F9B" w:rsidRDefault="00E037A8" w:rsidP="00E037A8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Interacting with decision makers</w:t>
            </w:r>
            <w:r w:rsidR="007E7341" w:rsidRPr="00295F9B">
              <w:rPr>
                <w:sz w:val="20"/>
                <w:szCs w:val="20"/>
              </w:rPr>
              <w:t xml:space="preserve"> – working across an organisation leadership structure.</w:t>
            </w:r>
          </w:p>
        </w:tc>
        <w:tc>
          <w:tcPr>
            <w:tcW w:w="4926" w:type="dxa"/>
          </w:tcPr>
          <w:p w14:paraId="3281B4CF" w14:textId="77777777" w:rsidR="005D4E6A" w:rsidRPr="003C19ED" w:rsidRDefault="005D4E6A" w:rsidP="00217D0F">
            <w:pPr>
              <w:rPr>
                <w:sz w:val="20"/>
                <w:szCs w:val="20"/>
              </w:rPr>
            </w:pPr>
          </w:p>
        </w:tc>
      </w:tr>
      <w:tr w:rsidR="005D4E6A" w:rsidRPr="003C19ED" w14:paraId="119F6BAD" w14:textId="77777777" w:rsidTr="002D7B53">
        <w:trPr>
          <w:cantSplit/>
        </w:trPr>
        <w:tc>
          <w:tcPr>
            <w:tcW w:w="534" w:type="dxa"/>
            <w:tcBorders>
              <w:bottom w:val="single" w:sz="4" w:space="0" w:color="4F81BD" w:themeColor="accent1"/>
            </w:tcBorders>
          </w:tcPr>
          <w:p w14:paraId="2F1E12FC" w14:textId="77777777" w:rsidR="005D4E6A" w:rsidRPr="003C19ED" w:rsidRDefault="005D4E6A" w:rsidP="00AA52FD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bottom w:val="single" w:sz="4" w:space="0" w:color="4F81BD" w:themeColor="accent1"/>
            </w:tcBorders>
          </w:tcPr>
          <w:p w14:paraId="2FCB11CF" w14:textId="77777777" w:rsidR="000C2ECD" w:rsidRPr="00295F9B" w:rsidRDefault="005F7076" w:rsidP="00B24602">
            <w:pPr>
              <w:spacing w:after="120"/>
              <w:rPr>
                <w:sz w:val="20"/>
                <w:szCs w:val="20"/>
              </w:rPr>
            </w:pPr>
            <w:ins w:id="187" w:author="Peter Cruickshank" w:date="2016-04-27T08:47:00Z">
              <w:r>
                <w:rPr>
                  <w:sz w:val="20"/>
                  <w:szCs w:val="20"/>
                </w:rPr>
                <w:t xml:space="preserve">Topic 2: </w:t>
              </w:r>
            </w:ins>
            <w:r w:rsidR="000C2ECD" w:rsidRPr="00295F9B">
              <w:rPr>
                <w:sz w:val="20"/>
                <w:szCs w:val="20"/>
              </w:rPr>
              <w:t>Data Strategy</w:t>
            </w:r>
            <w:r w:rsidR="00C41BD9" w:rsidRPr="00295F9B">
              <w:rPr>
                <w:sz w:val="20"/>
                <w:szCs w:val="20"/>
              </w:rPr>
              <w:t xml:space="preserve"> (1)</w:t>
            </w:r>
            <w:r w:rsidR="000C2ECD" w:rsidRPr="00295F9B">
              <w:rPr>
                <w:sz w:val="20"/>
                <w:szCs w:val="20"/>
              </w:rPr>
              <w:t xml:space="preserve">: </w:t>
            </w:r>
          </w:p>
          <w:p w14:paraId="1C76F7E3" w14:textId="77777777" w:rsidR="000C2ECD" w:rsidRPr="00295F9B" w:rsidRDefault="000C2ECD" w:rsidP="00D97F6B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Requirements/ Stages</w:t>
            </w:r>
          </w:p>
          <w:p w14:paraId="1B107019" w14:textId="77777777" w:rsidR="000C2ECD" w:rsidRPr="00295F9B" w:rsidRDefault="000C2ECD" w:rsidP="000C2ECD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Governance: Policies &amp; Standards</w:t>
            </w:r>
          </w:p>
          <w:p w14:paraId="60A91E23" w14:textId="77777777" w:rsidR="000C2ECD" w:rsidRPr="00295F9B" w:rsidRDefault="000C2ECD" w:rsidP="000C2ECD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Data Architecture</w:t>
            </w:r>
          </w:p>
          <w:p w14:paraId="52F60140" w14:textId="77777777" w:rsidR="000C2ECD" w:rsidRPr="00295F9B" w:rsidRDefault="000C2ECD" w:rsidP="000C2ECD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Data Quality</w:t>
            </w:r>
          </w:p>
          <w:p w14:paraId="429ADA9A" w14:textId="77777777" w:rsidR="005D4E6A" w:rsidRPr="00295F9B" w:rsidRDefault="005D4E6A" w:rsidP="000C2ECD">
            <w:pPr>
              <w:spacing w:after="120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Business perspective: threats and risks</w:t>
            </w:r>
          </w:p>
        </w:tc>
        <w:tc>
          <w:tcPr>
            <w:tcW w:w="4926" w:type="dxa"/>
            <w:tcBorders>
              <w:bottom w:val="single" w:sz="4" w:space="0" w:color="4F81BD" w:themeColor="accent1"/>
            </w:tcBorders>
          </w:tcPr>
          <w:p w14:paraId="49C1246E" w14:textId="77777777" w:rsidR="005D4E6A" w:rsidRPr="003C19ED" w:rsidRDefault="005D4E6A" w:rsidP="00786FFB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20"/>
                <w:szCs w:val="20"/>
              </w:rPr>
            </w:pPr>
          </w:p>
        </w:tc>
      </w:tr>
      <w:tr w:rsidR="002D7B53" w:rsidRPr="003C19ED" w14:paraId="39EFC173" w14:textId="77777777" w:rsidTr="002D7B53">
        <w:trPr>
          <w:cantSplit/>
        </w:trPr>
        <w:tc>
          <w:tcPr>
            <w:tcW w:w="534" w:type="dxa"/>
            <w:tcBorders>
              <w:top w:val="single" w:sz="4" w:space="0" w:color="4F81BD" w:themeColor="accent1"/>
            </w:tcBorders>
          </w:tcPr>
          <w:p w14:paraId="2BF28BEA" w14:textId="77777777" w:rsidR="002D7B53" w:rsidRPr="003C19ED" w:rsidRDefault="002D7B53" w:rsidP="00A87C25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4F81BD" w:themeColor="accent1"/>
            </w:tcBorders>
          </w:tcPr>
          <w:p w14:paraId="12EE4F1A" w14:textId="77777777" w:rsidR="002D7B53" w:rsidRPr="00295F9B" w:rsidRDefault="005F7076" w:rsidP="00D97F6B">
            <w:pPr>
              <w:spacing w:after="120"/>
              <w:rPr>
                <w:sz w:val="20"/>
                <w:szCs w:val="20"/>
              </w:rPr>
            </w:pPr>
            <w:ins w:id="188" w:author="Peter Cruickshank" w:date="2016-04-27T08:47:00Z">
              <w:r>
                <w:rPr>
                  <w:sz w:val="20"/>
                  <w:szCs w:val="20"/>
                </w:rPr>
                <w:t xml:space="preserve">Topic 3: </w:t>
              </w:r>
            </w:ins>
            <w:r w:rsidR="00CB439D" w:rsidRPr="00295F9B">
              <w:rPr>
                <w:sz w:val="20"/>
                <w:szCs w:val="20"/>
              </w:rPr>
              <w:t>Data Science as a process:</w:t>
            </w:r>
          </w:p>
          <w:p w14:paraId="5B5D49AC" w14:textId="77777777" w:rsidR="00E74691" w:rsidRDefault="00E74691" w:rsidP="00D97F6B">
            <w:pPr>
              <w:pStyle w:val="ListParagraph"/>
              <w:numPr>
                <w:ilvl w:val="0"/>
                <w:numId w:val="45"/>
              </w:numPr>
              <w:rPr>
                <w:ins w:id="189" w:author="Staff" w:date="2016-05-31T10:24:00Z"/>
                <w:sz w:val="20"/>
                <w:szCs w:val="20"/>
              </w:rPr>
            </w:pPr>
            <w:ins w:id="190" w:author="Staff" w:date="2016-05-31T10:24:00Z">
              <w:r>
                <w:rPr>
                  <w:sz w:val="20"/>
                  <w:szCs w:val="20"/>
                </w:rPr>
                <w:t>The scientific method</w:t>
              </w:r>
            </w:ins>
          </w:p>
          <w:p w14:paraId="24E0324A" w14:textId="77777777" w:rsidR="00CB439D" w:rsidRPr="00295F9B" w:rsidRDefault="00CB439D" w:rsidP="00D97F6B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Understanding of how data is collected &amp; analysed, &amp; applied</w:t>
            </w:r>
          </w:p>
          <w:p w14:paraId="47F5FC73" w14:textId="77777777" w:rsidR="00CB439D" w:rsidRPr="00295F9B" w:rsidRDefault="00CB439D" w:rsidP="00D97F6B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data synthesis: understanding data from multiple perspectives.</w:t>
            </w:r>
          </w:p>
          <w:p w14:paraId="42E2B120" w14:textId="77777777" w:rsidR="00CB439D" w:rsidRDefault="00CB439D" w:rsidP="00D97F6B">
            <w:pPr>
              <w:pStyle w:val="ListParagraph"/>
              <w:numPr>
                <w:ilvl w:val="0"/>
                <w:numId w:val="45"/>
              </w:numPr>
              <w:rPr>
                <w:ins w:id="191" w:author="Staff" w:date="2016-05-31T10:25:00Z"/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Tools: people, processes, and technology.</w:t>
            </w:r>
          </w:p>
          <w:p w14:paraId="0DB2014E" w14:textId="77777777" w:rsidR="00E74691" w:rsidRPr="00295F9B" w:rsidRDefault="00E74691" w:rsidP="00D97F6B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ins w:id="192" w:author="Staff" w:date="2016-05-31T10:25:00Z">
              <w:r>
                <w:rPr>
                  <w:sz w:val="20"/>
                  <w:szCs w:val="20"/>
                </w:rPr>
                <w:t>Statistical approaches and the generation and use of hypo</w:t>
              </w:r>
            </w:ins>
            <w:ins w:id="193" w:author="Staff" w:date="2016-05-31T10:26:00Z">
              <w:r>
                <w:rPr>
                  <w:sz w:val="20"/>
                  <w:szCs w:val="20"/>
                </w:rPr>
                <w:t>the</w:t>
              </w:r>
            </w:ins>
            <w:ins w:id="194" w:author="Staff" w:date="2016-05-31T10:25:00Z">
              <w:r>
                <w:rPr>
                  <w:sz w:val="20"/>
                  <w:szCs w:val="20"/>
                </w:rPr>
                <w:t>sis statements.</w:t>
              </w:r>
            </w:ins>
          </w:p>
          <w:p w14:paraId="00E8B74D" w14:textId="77777777" w:rsidR="00CB439D" w:rsidRPr="00295F9B" w:rsidDel="00E74691" w:rsidRDefault="00CB439D" w:rsidP="00D97F6B">
            <w:pPr>
              <w:pStyle w:val="ListParagraph"/>
              <w:numPr>
                <w:ilvl w:val="0"/>
                <w:numId w:val="45"/>
              </w:numPr>
              <w:rPr>
                <w:del w:id="195" w:author="Staff" w:date="2016-05-31T10:23:00Z"/>
                <w:sz w:val="20"/>
                <w:szCs w:val="20"/>
              </w:rPr>
            </w:pPr>
            <w:del w:id="196" w:author="Staff" w:date="2016-05-31T10:23:00Z">
              <w:r w:rsidRPr="00295F9B" w:rsidDel="00E74691">
                <w:rPr>
                  <w:sz w:val="20"/>
                  <w:szCs w:val="20"/>
                </w:rPr>
                <w:delText>necessary for creating data analysis which can be used by the business.</w:delText>
              </w:r>
            </w:del>
          </w:p>
          <w:p w14:paraId="7ACCADA8" w14:textId="77777777" w:rsidR="000F494A" w:rsidRPr="00295F9B" w:rsidRDefault="000F494A" w:rsidP="000F494A">
            <w:pPr>
              <w:spacing w:after="120"/>
              <w:rPr>
                <w:sz w:val="20"/>
                <w:szCs w:val="20"/>
              </w:rPr>
            </w:pPr>
            <w:del w:id="197" w:author="Staff" w:date="2016-05-31T10:32:00Z">
              <w:r w:rsidRPr="00295F9B" w:rsidDel="0053616E">
                <w:rPr>
                  <w:b/>
                  <w:i/>
                  <w:sz w:val="20"/>
                  <w:szCs w:val="20"/>
                </w:rPr>
                <w:delText>Coursework 1 handout</w:delText>
              </w:r>
            </w:del>
          </w:p>
        </w:tc>
        <w:tc>
          <w:tcPr>
            <w:tcW w:w="4926" w:type="dxa"/>
            <w:tcBorders>
              <w:top w:val="single" w:sz="4" w:space="0" w:color="4F81BD" w:themeColor="accent1"/>
            </w:tcBorders>
          </w:tcPr>
          <w:p w14:paraId="192EF813" w14:textId="77777777" w:rsidR="002D7B53" w:rsidRPr="003C19ED" w:rsidRDefault="002D7B53" w:rsidP="00BF03D0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20"/>
                <w:szCs w:val="20"/>
              </w:rPr>
            </w:pPr>
          </w:p>
        </w:tc>
      </w:tr>
      <w:tr w:rsidR="00E74691" w:rsidRPr="003C19ED" w14:paraId="7360B000" w14:textId="77777777" w:rsidTr="002D7B53">
        <w:trPr>
          <w:cantSplit/>
          <w:ins w:id="198" w:author="Staff" w:date="2016-05-31T10:27:00Z"/>
        </w:trPr>
        <w:tc>
          <w:tcPr>
            <w:tcW w:w="534" w:type="dxa"/>
            <w:tcBorders>
              <w:top w:val="single" w:sz="4" w:space="0" w:color="4F81BD" w:themeColor="accent1"/>
            </w:tcBorders>
          </w:tcPr>
          <w:p w14:paraId="3DDD3CBB" w14:textId="77777777" w:rsidR="00E74691" w:rsidRPr="003C19ED" w:rsidRDefault="00E74691" w:rsidP="00A87C25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ins w:id="199" w:author="Staff" w:date="2016-05-31T10:27:00Z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4F81BD" w:themeColor="accent1"/>
            </w:tcBorders>
          </w:tcPr>
          <w:p w14:paraId="6B6FB79C" w14:textId="77777777" w:rsidR="00E74691" w:rsidRDefault="00E74691" w:rsidP="00D97F6B">
            <w:pPr>
              <w:spacing w:after="120"/>
              <w:rPr>
                <w:ins w:id="200" w:author="Staff" w:date="2016-05-31T10:27:00Z"/>
                <w:sz w:val="20"/>
                <w:szCs w:val="20"/>
              </w:rPr>
            </w:pPr>
            <w:ins w:id="201" w:author="Staff" w:date="2016-05-31T10:27:00Z">
              <w:r>
                <w:rPr>
                  <w:sz w:val="20"/>
                  <w:szCs w:val="20"/>
                </w:rPr>
                <w:t>Topic 4: Describing and communicating data</w:t>
              </w:r>
            </w:ins>
          </w:p>
          <w:p w14:paraId="37E3C82B" w14:textId="77777777" w:rsidR="00E74691" w:rsidRDefault="00E74691">
            <w:pPr>
              <w:pStyle w:val="ListParagraph"/>
              <w:numPr>
                <w:ilvl w:val="0"/>
                <w:numId w:val="46"/>
              </w:numPr>
              <w:rPr>
                <w:ins w:id="202" w:author="Staff" w:date="2016-05-31T10:28:00Z"/>
                <w:sz w:val="20"/>
                <w:szCs w:val="20"/>
              </w:rPr>
              <w:pPrChange w:id="203" w:author="Staff" w:date="2016-05-31T10:28:00Z">
                <w:pPr>
                  <w:spacing w:after="120"/>
                </w:pPr>
              </w:pPrChange>
            </w:pPr>
            <w:ins w:id="204" w:author="Staff" w:date="2016-05-31T10:28:00Z">
              <w:r>
                <w:rPr>
                  <w:sz w:val="20"/>
                  <w:szCs w:val="20"/>
                </w:rPr>
                <w:t>Numerical and graphical descriptive statistics</w:t>
              </w:r>
            </w:ins>
          </w:p>
          <w:p w14:paraId="3882F40F" w14:textId="77777777" w:rsidR="00E74691" w:rsidRDefault="0053616E">
            <w:pPr>
              <w:pStyle w:val="ListParagraph"/>
              <w:numPr>
                <w:ilvl w:val="0"/>
                <w:numId w:val="46"/>
              </w:numPr>
              <w:rPr>
                <w:ins w:id="205" w:author="Staff" w:date="2016-05-31T10:29:00Z"/>
                <w:sz w:val="20"/>
                <w:szCs w:val="20"/>
              </w:rPr>
              <w:pPrChange w:id="206" w:author="Staff" w:date="2016-05-31T10:28:00Z">
                <w:pPr>
                  <w:spacing w:after="120"/>
                </w:pPr>
              </w:pPrChange>
            </w:pPr>
            <w:ins w:id="207" w:author="Staff" w:date="2016-05-31T10:29:00Z">
              <w:r>
                <w:rPr>
                  <w:sz w:val="20"/>
                  <w:szCs w:val="20"/>
                </w:rPr>
                <w:t>Assessing against a target</w:t>
              </w:r>
            </w:ins>
          </w:p>
          <w:p w14:paraId="12D9C682" w14:textId="77777777" w:rsidR="0053616E" w:rsidRDefault="0053616E">
            <w:pPr>
              <w:pStyle w:val="ListParagraph"/>
              <w:numPr>
                <w:ilvl w:val="0"/>
                <w:numId w:val="46"/>
              </w:numPr>
              <w:rPr>
                <w:ins w:id="208" w:author="Staff" w:date="2016-05-31T10:31:00Z"/>
                <w:sz w:val="20"/>
                <w:szCs w:val="20"/>
              </w:rPr>
              <w:pPrChange w:id="209" w:author="Staff" w:date="2016-05-31T10:28:00Z">
                <w:pPr>
                  <w:spacing w:after="120"/>
                </w:pPr>
              </w:pPrChange>
            </w:pPr>
            <w:ins w:id="210" w:author="Staff" w:date="2016-05-31T10:29:00Z">
              <w:r>
                <w:rPr>
                  <w:sz w:val="20"/>
                  <w:szCs w:val="20"/>
                </w:rPr>
                <w:t>Comparing between groups</w:t>
              </w:r>
            </w:ins>
          </w:p>
          <w:p w14:paraId="47A121A6" w14:textId="77777777" w:rsidR="0053616E" w:rsidRPr="00E74691" w:rsidRDefault="0053616E">
            <w:pPr>
              <w:pStyle w:val="ListParagraph"/>
              <w:rPr>
                <w:ins w:id="211" w:author="Staff" w:date="2016-05-31T10:27:00Z"/>
                <w:sz w:val="20"/>
                <w:szCs w:val="20"/>
                <w:rPrChange w:id="212" w:author="Staff" w:date="2016-05-31T10:28:00Z">
                  <w:rPr>
                    <w:ins w:id="213" w:author="Staff" w:date="2016-05-31T10:27:00Z"/>
                  </w:rPr>
                </w:rPrChange>
              </w:rPr>
              <w:pPrChange w:id="214" w:author="Staff" w:date="2016-05-31T10:31:00Z">
                <w:pPr>
                  <w:spacing w:after="120"/>
                </w:pPr>
              </w:pPrChange>
            </w:pPr>
            <w:ins w:id="215" w:author="Staff" w:date="2016-05-31T10:32:00Z">
              <w:r w:rsidRPr="00295F9B">
                <w:rPr>
                  <w:b/>
                  <w:i/>
                  <w:sz w:val="20"/>
                  <w:szCs w:val="20"/>
                </w:rPr>
                <w:t>Coursework 1 handout</w:t>
              </w:r>
            </w:ins>
          </w:p>
        </w:tc>
        <w:tc>
          <w:tcPr>
            <w:tcW w:w="4926" w:type="dxa"/>
            <w:tcBorders>
              <w:top w:val="single" w:sz="4" w:space="0" w:color="4F81BD" w:themeColor="accent1"/>
            </w:tcBorders>
          </w:tcPr>
          <w:p w14:paraId="0B94AE88" w14:textId="77777777" w:rsidR="00E74691" w:rsidRDefault="00E74691">
            <w:pPr>
              <w:rPr>
                <w:ins w:id="216" w:author="Staff" w:date="2016-05-31T10:32:00Z"/>
                <w:sz w:val="20"/>
                <w:szCs w:val="20"/>
              </w:rPr>
              <w:pPrChange w:id="217" w:author="Staff" w:date="2016-05-31T10:32:00Z">
                <w:pPr>
                  <w:pStyle w:val="ListParagraph"/>
                  <w:numPr>
                    <w:numId w:val="34"/>
                  </w:numPr>
                  <w:ind w:left="360" w:hanging="360"/>
                </w:pPr>
              </w:pPrChange>
            </w:pPr>
          </w:p>
          <w:p w14:paraId="61F846FC" w14:textId="77777777" w:rsidR="0053616E" w:rsidRDefault="00CD1AC2">
            <w:pPr>
              <w:rPr>
                <w:ins w:id="218" w:author="Staff" w:date="2016-05-31T10:39:00Z"/>
              </w:rPr>
              <w:pPrChange w:id="219" w:author="Staff" w:date="2016-05-31T10:32:00Z">
                <w:pPr>
                  <w:pStyle w:val="ListParagraph"/>
                  <w:numPr>
                    <w:numId w:val="34"/>
                  </w:numPr>
                  <w:ind w:left="360" w:hanging="360"/>
                </w:pPr>
              </w:pPrChange>
            </w:pPr>
            <w:ins w:id="220" w:author="Staff" w:date="2016-05-31T10:39:00Z">
              <w:r>
                <w:t>R for Data Science (2014),  Packt Publishing Ltd, Birmingham, D. Toomey</w:t>
              </w:r>
            </w:ins>
          </w:p>
          <w:p w14:paraId="0CC81880" w14:textId="77777777" w:rsidR="00CD1AC2" w:rsidRPr="0053616E" w:rsidRDefault="00CD1AC2">
            <w:pPr>
              <w:rPr>
                <w:ins w:id="221" w:author="Staff" w:date="2016-05-31T10:27:00Z"/>
                <w:sz w:val="20"/>
                <w:szCs w:val="20"/>
                <w:rPrChange w:id="222" w:author="Staff" w:date="2016-05-31T10:32:00Z">
                  <w:rPr>
                    <w:ins w:id="223" w:author="Staff" w:date="2016-05-31T10:27:00Z"/>
                  </w:rPr>
                </w:rPrChange>
              </w:rPr>
              <w:pPrChange w:id="224" w:author="Staff" w:date="2016-05-31T10:32:00Z">
                <w:pPr>
                  <w:pStyle w:val="ListParagraph"/>
                  <w:numPr>
                    <w:numId w:val="34"/>
                  </w:numPr>
                  <w:ind w:left="360" w:hanging="360"/>
                </w:pPr>
              </w:pPrChange>
            </w:pPr>
            <w:ins w:id="225" w:author="Staff" w:date="2016-05-31T10:40:00Z">
              <w:r>
                <w:t>Good Practice Team, Effective tables and graphs in official statistics</w:t>
              </w:r>
            </w:ins>
          </w:p>
        </w:tc>
      </w:tr>
      <w:tr w:rsidR="0053616E" w:rsidRPr="003C19ED" w14:paraId="49AAD611" w14:textId="77777777" w:rsidTr="002D7B53">
        <w:trPr>
          <w:cantSplit/>
          <w:ins w:id="226" w:author="Staff" w:date="2016-05-31T10:30:00Z"/>
        </w:trPr>
        <w:tc>
          <w:tcPr>
            <w:tcW w:w="534" w:type="dxa"/>
            <w:tcBorders>
              <w:top w:val="single" w:sz="4" w:space="0" w:color="4F81BD" w:themeColor="accent1"/>
            </w:tcBorders>
          </w:tcPr>
          <w:p w14:paraId="5F4CF778" w14:textId="77777777" w:rsidR="0053616E" w:rsidRPr="003C19ED" w:rsidRDefault="0053616E" w:rsidP="00A87C25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ins w:id="227" w:author="Staff" w:date="2016-05-31T10:30:00Z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4F81BD" w:themeColor="accent1"/>
            </w:tcBorders>
          </w:tcPr>
          <w:p w14:paraId="26BEA005" w14:textId="77777777" w:rsidR="0053616E" w:rsidRDefault="0053616E" w:rsidP="00D97F6B">
            <w:pPr>
              <w:spacing w:after="120"/>
              <w:rPr>
                <w:ins w:id="228" w:author="Staff" w:date="2016-05-31T10:30:00Z"/>
                <w:sz w:val="20"/>
                <w:szCs w:val="20"/>
              </w:rPr>
            </w:pPr>
            <w:ins w:id="229" w:author="Staff" w:date="2016-05-31T10:30:00Z">
              <w:r>
                <w:rPr>
                  <w:sz w:val="20"/>
                  <w:szCs w:val="20"/>
                </w:rPr>
                <w:t>R workshop</w:t>
              </w:r>
            </w:ins>
          </w:p>
          <w:p w14:paraId="7A0DA918" w14:textId="77777777" w:rsidR="0053616E" w:rsidRDefault="0053616E">
            <w:pPr>
              <w:pStyle w:val="ListParagraph"/>
              <w:numPr>
                <w:ilvl w:val="0"/>
                <w:numId w:val="47"/>
              </w:numPr>
              <w:rPr>
                <w:ins w:id="230" w:author="Staff" w:date="2016-05-31T10:31:00Z"/>
                <w:sz w:val="20"/>
                <w:szCs w:val="20"/>
              </w:rPr>
              <w:pPrChange w:id="231" w:author="Staff" w:date="2016-05-31T10:30:00Z">
                <w:pPr>
                  <w:spacing w:after="120"/>
                </w:pPr>
              </w:pPrChange>
            </w:pPr>
            <w:ins w:id="232" w:author="Staff" w:date="2016-05-31T10:30:00Z">
              <w:r w:rsidRPr="0053616E">
                <w:rPr>
                  <w:sz w:val="20"/>
                  <w:szCs w:val="20"/>
                  <w:rPrChange w:id="233" w:author="Staff" w:date="2016-05-31T10:30:00Z">
                    <w:rPr/>
                  </w:rPrChange>
                </w:rPr>
                <w:t>Introduction to R</w:t>
              </w:r>
            </w:ins>
          </w:p>
          <w:p w14:paraId="791CF048" w14:textId="77777777" w:rsidR="0053616E" w:rsidRDefault="0053616E">
            <w:pPr>
              <w:pStyle w:val="ListParagraph"/>
              <w:numPr>
                <w:ilvl w:val="0"/>
                <w:numId w:val="47"/>
              </w:numPr>
              <w:rPr>
                <w:ins w:id="234" w:author="Staff" w:date="2016-05-31T10:31:00Z"/>
                <w:sz w:val="20"/>
                <w:szCs w:val="20"/>
              </w:rPr>
              <w:pPrChange w:id="235" w:author="Staff" w:date="2016-05-31T10:30:00Z">
                <w:pPr>
                  <w:spacing w:after="120"/>
                </w:pPr>
              </w:pPrChange>
            </w:pPr>
            <w:ins w:id="236" w:author="Staff" w:date="2016-05-31T10:31:00Z">
              <w:r>
                <w:rPr>
                  <w:sz w:val="20"/>
                  <w:szCs w:val="20"/>
                </w:rPr>
                <w:t>Data entry</w:t>
              </w:r>
            </w:ins>
          </w:p>
          <w:p w14:paraId="663AF004" w14:textId="77777777" w:rsidR="0053616E" w:rsidRPr="0053616E" w:rsidRDefault="0053616E">
            <w:pPr>
              <w:pStyle w:val="ListParagraph"/>
              <w:numPr>
                <w:ilvl w:val="0"/>
                <w:numId w:val="47"/>
              </w:numPr>
              <w:rPr>
                <w:ins w:id="237" w:author="Staff" w:date="2016-05-31T10:30:00Z"/>
                <w:sz w:val="20"/>
                <w:szCs w:val="20"/>
                <w:rPrChange w:id="238" w:author="Staff" w:date="2016-05-31T10:30:00Z">
                  <w:rPr>
                    <w:ins w:id="239" w:author="Staff" w:date="2016-05-31T10:30:00Z"/>
                  </w:rPr>
                </w:rPrChange>
              </w:rPr>
              <w:pPrChange w:id="240" w:author="Staff" w:date="2016-05-31T10:30:00Z">
                <w:pPr>
                  <w:spacing w:after="120"/>
                </w:pPr>
              </w:pPrChange>
            </w:pPr>
            <w:ins w:id="241" w:author="Staff" w:date="2016-05-31T10:31:00Z">
              <w:r>
                <w:rPr>
                  <w:sz w:val="20"/>
                  <w:szCs w:val="20"/>
                </w:rPr>
                <w:t>Descriptives and graphics</w:t>
              </w:r>
            </w:ins>
          </w:p>
        </w:tc>
        <w:tc>
          <w:tcPr>
            <w:tcW w:w="4926" w:type="dxa"/>
            <w:tcBorders>
              <w:top w:val="single" w:sz="4" w:space="0" w:color="4F81BD" w:themeColor="accent1"/>
            </w:tcBorders>
          </w:tcPr>
          <w:p w14:paraId="7E16BF03" w14:textId="77777777" w:rsidR="0053616E" w:rsidRPr="003C19ED" w:rsidRDefault="00CD1AC2">
            <w:pPr>
              <w:pStyle w:val="ListParagraph"/>
              <w:ind w:left="360"/>
              <w:rPr>
                <w:ins w:id="242" w:author="Staff" w:date="2016-05-31T10:30:00Z"/>
                <w:sz w:val="20"/>
                <w:szCs w:val="20"/>
              </w:rPr>
              <w:pPrChange w:id="243" w:author="Staff" w:date="2016-05-31T10:45:00Z">
                <w:pPr>
                  <w:pStyle w:val="ListParagraph"/>
                  <w:numPr>
                    <w:numId w:val="34"/>
                  </w:numPr>
                  <w:ind w:left="360" w:hanging="360"/>
                </w:pPr>
              </w:pPrChange>
            </w:pPr>
            <w:ins w:id="244" w:author="Staff" w:date="2016-05-31T10:45:00Z">
              <w:r>
                <w:rPr>
                  <w:sz w:val="20"/>
                  <w:szCs w:val="20"/>
                </w:rPr>
                <w:t xml:space="preserve">Introduction to R DataCamp </w:t>
              </w:r>
              <w:r w:rsidRPr="00CD1AC2">
                <w:rPr>
                  <w:sz w:val="20"/>
                  <w:szCs w:val="20"/>
                </w:rPr>
                <w:t>https://www.datacamp.com/courses/free-introdu</w:t>
              </w:r>
            </w:ins>
          </w:p>
        </w:tc>
      </w:tr>
      <w:tr w:rsidR="00295F9B" w:rsidRPr="003C19ED" w:rsidDel="00CD1AC2" w14:paraId="5357A51B" w14:textId="77777777" w:rsidTr="002D7B53">
        <w:trPr>
          <w:cantSplit/>
          <w:del w:id="245" w:author="Staff" w:date="2016-05-31T10:46:00Z"/>
        </w:trPr>
        <w:tc>
          <w:tcPr>
            <w:tcW w:w="534" w:type="dxa"/>
            <w:tcBorders>
              <w:top w:val="single" w:sz="4" w:space="0" w:color="4F81BD" w:themeColor="accent1"/>
            </w:tcBorders>
          </w:tcPr>
          <w:p w14:paraId="39E32D4E" w14:textId="77777777" w:rsidR="00295F9B" w:rsidRPr="003C19ED" w:rsidDel="00CD1AC2" w:rsidRDefault="00295F9B" w:rsidP="00A87C25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del w:id="246" w:author="Staff" w:date="2016-05-31T10:46:00Z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4F81BD" w:themeColor="accent1"/>
            </w:tcBorders>
          </w:tcPr>
          <w:p w14:paraId="5B4DEF16" w14:textId="77777777" w:rsidR="00295F9B" w:rsidRPr="00295F9B" w:rsidDel="00CD1AC2" w:rsidRDefault="00295F9B" w:rsidP="00295F9B">
            <w:pPr>
              <w:rPr>
                <w:del w:id="247" w:author="Staff" w:date="2016-05-31T10:46:00Z"/>
                <w:sz w:val="20"/>
                <w:szCs w:val="20"/>
              </w:rPr>
            </w:pPr>
            <w:del w:id="248" w:author="Staff" w:date="2016-05-31T10:46:00Z">
              <w:r w:rsidRPr="00295F9B" w:rsidDel="00CD1AC2">
                <w:rPr>
                  <w:sz w:val="20"/>
                  <w:szCs w:val="20"/>
                </w:rPr>
                <w:delText>Discussion Workshop 1: Using data for Business Improvement</w:delText>
              </w:r>
            </w:del>
          </w:p>
          <w:p w14:paraId="57DA1275" w14:textId="77777777" w:rsidR="00295F9B" w:rsidRPr="00295F9B" w:rsidDel="00CD1AC2" w:rsidRDefault="00295F9B" w:rsidP="00295F9B">
            <w:pPr>
              <w:rPr>
                <w:del w:id="249" w:author="Staff" w:date="2016-05-31T10:46:00Z"/>
                <w:sz w:val="20"/>
                <w:szCs w:val="20"/>
              </w:rPr>
            </w:pPr>
          </w:p>
          <w:p w14:paraId="6402E8D2" w14:textId="77777777" w:rsidR="00295F9B" w:rsidRPr="00295F9B" w:rsidDel="00CD1AC2" w:rsidRDefault="00295F9B" w:rsidP="00295F9B">
            <w:pPr>
              <w:rPr>
                <w:del w:id="250" w:author="Staff" w:date="2016-05-31T10:46:00Z"/>
                <w:sz w:val="20"/>
                <w:szCs w:val="20"/>
              </w:rPr>
            </w:pPr>
            <w:del w:id="251" w:author="Staff" w:date="2016-05-31T10:46:00Z">
              <w:r w:rsidRPr="00295F9B" w:rsidDel="00CD1AC2">
                <w:rPr>
                  <w:sz w:val="20"/>
                  <w:szCs w:val="20"/>
                </w:rPr>
                <w:delText>Deliverable: Presentation (Webcast, Slides + Short Dissertation)</w:delText>
              </w:r>
            </w:del>
          </w:p>
        </w:tc>
        <w:tc>
          <w:tcPr>
            <w:tcW w:w="4926" w:type="dxa"/>
            <w:tcBorders>
              <w:top w:val="single" w:sz="4" w:space="0" w:color="4F81BD" w:themeColor="accent1"/>
            </w:tcBorders>
          </w:tcPr>
          <w:p w14:paraId="5EAAA3B8" w14:textId="77777777" w:rsidR="00295F9B" w:rsidRPr="003C19ED" w:rsidDel="00CD1AC2" w:rsidRDefault="00295F9B" w:rsidP="00BF03D0">
            <w:pPr>
              <w:pStyle w:val="ListParagraph"/>
              <w:numPr>
                <w:ilvl w:val="0"/>
                <w:numId w:val="34"/>
              </w:numPr>
              <w:ind w:left="360"/>
              <w:rPr>
                <w:del w:id="252" w:author="Staff" w:date="2016-05-31T10:46:00Z"/>
                <w:sz w:val="20"/>
                <w:szCs w:val="20"/>
              </w:rPr>
            </w:pPr>
          </w:p>
        </w:tc>
      </w:tr>
      <w:tr w:rsidR="00C41BD9" w:rsidRPr="003C19ED" w14:paraId="552E5628" w14:textId="77777777" w:rsidTr="002D7B53">
        <w:trPr>
          <w:cantSplit/>
        </w:trPr>
        <w:tc>
          <w:tcPr>
            <w:tcW w:w="534" w:type="dxa"/>
            <w:tcBorders>
              <w:top w:val="single" w:sz="24" w:space="0" w:color="4F81BD" w:themeColor="accent1"/>
            </w:tcBorders>
            <w:shd w:val="clear" w:color="auto" w:fill="auto"/>
          </w:tcPr>
          <w:p w14:paraId="6465DFC9" w14:textId="77777777" w:rsidR="00C41BD9" w:rsidRPr="003C19ED" w:rsidRDefault="00C41BD9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24" w:space="0" w:color="4F81BD" w:themeColor="accent1"/>
            </w:tcBorders>
          </w:tcPr>
          <w:p w14:paraId="33472033" w14:textId="77777777" w:rsidR="00C41BD9" w:rsidRPr="00295F9B" w:rsidRDefault="005F7076" w:rsidP="00C41BD9">
            <w:pPr>
              <w:spacing w:after="120"/>
              <w:rPr>
                <w:sz w:val="20"/>
                <w:szCs w:val="20"/>
              </w:rPr>
            </w:pPr>
            <w:ins w:id="253" w:author="Peter Cruickshank" w:date="2016-04-27T08:48:00Z">
              <w:r>
                <w:rPr>
                  <w:sz w:val="20"/>
                  <w:szCs w:val="20"/>
                </w:rPr>
                <w:t xml:space="preserve">Topic 4: </w:t>
              </w:r>
            </w:ins>
            <w:r w:rsidR="00C41BD9" w:rsidRPr="00295F9B">
              <w:rPr>
                <w:sz w:val="20"/>
                <w:szCs w:val="20"/>
              </w:rPr>
              <w:t xml:space="preserve">Data Strategy (2): </w:t>
            </w:r>
          </w:p>
          <w:p w14:paraId="4AAB19DF" w14:textId="77777777" w:rsidR="00C41BD9" w:rsidRPr="00295F9B" w:rsidRDefault="00C41BD9" w:rsidP="000F494A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Master Data Management (MDM)</w:t>
            </w:r>
          </w:p>
          <w:p w14:paraId="210C5595" w14:textId="77777777" w:rsidR="00C41BD9" w:rsidRPr="00295F9B" w:rsidRDefault="00C41BD9" w:rsidP="000F494A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lastRenderedPageBreak/>
              <w:t xml:space="preserve">Governance, Risk Management &amp; Compliance </w:t>
            </w:r>
          </w:p>
          <w:p w14:paraId="713BF93C" w14:textId="77777777" w:rsidR="00C41BD9" w:rsidRPr="00295F9B" w:rsidRDefault="00C41BD9" w:rsidP="000F494A">
            <w:pPr>
              <w:pStyle w:val="ListParagraph"/>
              <w:numPr>
                <w:ilvl w:val="0"/>
                <w:numId w:val="42"/>
              </w:numPr>
              <w:jc w:val="left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 xml:space="preserve">Governance </w:t>
            </w:r>
            <w:r w:rsidR="000F494A" w:rsidRPr="00295F9B">
              <w:rPr>
                <w:sz w:val="20"/>
                <w:szCs w:val="20"/>
              </w:rPr>
              <w:t xml:space="preserve">&amp; Information </w:t>
            </w:r>
            <w:r w:rsidRPr="00295F9B">
              <w:rPr>
                <w:sz w:val="20"/>
                <w:szCs w:val="20"/>
              </w:rPr>
              <w:t xml:space="preserve">frameworks: </w:t>
            </w:r>
            <w:r w:rsidR="000F494A" w:rsidRPr="00295F9B">
              <w:rPr>
                <w:sz w:val="20"/>
                <w:szCs w:val="20"/>
              </w:rPr>
              <w:t>Mike, Togaf,</w:t>
            </w:r>
            <w:r w:rsidRPr="00295F9B">
              <w:rPr>
                <w:sz w:val="20"/>
                <w:szCs w:val="20"/>
              </w:rPr>
              <w:t xml:space="preserve"> etc.</w:t>
            </w:r>
          </w:p>
          <w:p w14:paraId="24D57746" w14:textId="77777777" w:rsidR="000F494A" w:rsidRPr="00295F9B" w:rsidRDefault="000F494A" w:rsidP="000F494A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Security</w:t>
            </w:r>
            <w:ins w:id="254" w:author="Peter Cruickshank" w:date="2016-04-27T08:44:00Z">
              <w:r w:rsidR="005F7076">
                <w:rPr>
                  <w:sz w:val="20"/>
                  <w:szCs w:val="20"/>
                </w:rPr>
                <w:t xml:space="preserve"> &amp; privacy</w:t>
              </w:r>
            </w:ins>
          </w:p>
          <w:p w14:paraId="2C4D714D" w14:textId="77777777" w:rsidR="000F494A" w:rsidRPr="00295F9B" w:rsidRDefault="000F494A" w:rsidP="000F494A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4926" w:type="dxa"/>
            <w:tcBorders>
              <w:top w:val="single" w:sz="24" w:space="0" w:color="4F81BD" w:themeColor="accent1"/>
            </w:tcBorders>
          </w:tcPr>
          <w:p w14:paraId="32006BA5" w14:textId="77777777" w:rsidR="00C41BD9" w:rsidRPr="003C19ED" w:rsidRDefault="00C41BD9" w:rsidP="00C41BD9">
            <w:pPr>
              <w:rPr>
                <w:sz w:val="20"/>
                <w:szCs w:val="20"/>
              </w:rPr>
            </w:pPr>
          </w:p>
        </w:tc>
      </w:tr>
      <w:tr w:rsidR="00C41BD9" w:rsidRPr="003C19ED" w14:paraId="5B9299EE" w14:textId="77777777" w:rsidTr="002D7B53">
        <w:trPr>
          <w:cantSplit/>
        </w:trPr>
        <w:tc>
          <w:tcPr>
            <w:tcW w:w="534" w:type="dxa"/>
            <w:shd w:val="clear" w:color="auto" w:fill="auto"/>
          </w:tcPr>
          <w:p w14:paraId="6DAC25BA" w14:textId="77777777" w:rsidR="00C41BD9" w:rsidRPr="003C19ED" w:rsidRDefault="00C41BD9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003051AD" w14:textId="77777777" w:rsidR="000F494A" w:rsidRPr="00295F9B" w:rsidRDefault="005F7076" w:rsidP="000F494A">
            <w:pPr>
              <w:spacing w:after="120"/>
              <w:rPr>
                <w:sz w:val="20"/>
                <w:szCs w:val="20"/>
              </w:rPr>
            </w:pPr>
            <w:ins w:id="255" w:author="Peter Cruickshank" w:date="2016-04-27T08:48:00Z">
              <w:r>
                <w:rPr>
                  <w:sz w:val="20"/>
                  <w:szCs w:val="20"/>
                </w:rPr>
                <w:t xml:space="preserve">Topic 5: </w:t>
              </w:r>
            </w:ins>
            <w:r w:rsidR="000F494A" w:rsidRPr="00295F9B">
              <w:rPr>
                <w:sz w:val="20"/>
                <w:szCs w:val="20"/>
              </w:rPr>
              <w:t>Deployment &amp; Implementation:</w:t>
            </w:r>
          </w:p>
          <w:p w14:paraId="58BA0C20" w14:textId="77777777" w:rsidR="000F494A" w:rsidRPr="00295F9B" w:rsidRDefault="000F494A" w:rsidP="00D97F6B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Driving policies &amp; Standards: Approaches - Business buy-in</w:t>
            </w:r>
          </w:p>
          <w:p w14:paraId="746FFCE4" w14:textId="77777777" w:rsidR="000F494A" w:rsidRPr="00295F9B" w:rsidRDefault="000F494A" w:rsidP="000F494A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Communications and Reporting</w:t>
            </w:r>
          </w:p>
          <w:p w14:paraId="0745BA2E" w14:textId="77777777" w:rsidR="00C41BD9" w:rsidRDefault="000F494A" w:rsidP="000F494A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left"/>
              <w:rPr>
                <w:ins w:id="256" w:author="Staff" w:date="2016-05-31T10:55:00Z"/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Measurement – KPIs and Linking data back to business goals</w:t>
            </w:r>
          </w:p>
          <w:p w14:paraId="19043A39" w14:textId="77777777" w:rsidR="007140CE" w:rsidRPr="00295F9B" w:rsidRDefault="007140CE" w:rsidP="000F494A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jc w:val="left"/>
              <w:rPr>
                <w:sz w:val="20"/>
                <w:szCs w:val="20"/>
              </w:rPr>
            </w:pPr>
            <w:ins w:id="257" w:author="Staff" w:date="2016-05-31T10:55:00Z">
              <w:r w:rsidRPr="00295F9B">
                <w:rPr>
                  <w:sz w:val="20"/>
                  <w:szCs w:val="20"/>
                </w:rPr>
                <w:t>Professionals and ethics</w:t>
              </w:r>
            </w:ins>
          </w:p>
          <w:p w14:paraId="523A696F" w14:textId="77777777" w:rsidR="000F494A" w:rsidRPr="00295F9B" w:rsidRDefault="000F494A" w:rsidP="000F494A">
            <w:p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4926" w:type="dxa"/>
          </w:tcPr>
          <w:p w14:paraId="25EBA12A" w14:textId="77777777" w:rsidR="00C41BD9" w:rsidRPr="008331BF" w:rsidRDefault="00C41BD9" w:rsidP="00C41BD9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20"/>
                <w:szCs w:val="20"/>
              </w:rPr>
            </w:pPr>
          </w:p>
        </w:tc>
      </w:tr>
      <w:tr w:rsidR="00295F9B" w:rsidRPr="003C19ED" w:rsidDel="007140CE" w14:paraId="059CC539" w14:textId="77777777" w:rsidTr="002D7B53">
        <w:trPr>
          <w:cantSplit/>
          <w:del w:id="258" w:author="Staff" w:date="2016-05-31T10:55:00Z"/>
        </w:trPr>
        <w:tc>
          <w:tcPr>
            <w:tcW w:w="534" w:type="dxa"/>
            <w:shd w:val="clear" w:color="auto" w:fill="auto"/>
          </w:tcPr>
          <w:p w14:paraId="222818DA" w14:textId="77777777" w:rsidR="00295F9B" w:rsidRPr="003C19ED" w:rsidDel="007140CE" w:rsidRDefault="00295F9B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del w:id="259" w:author="Staff" w:date="2016-05-31T10:55:00Z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74E316B" w14:textId="77777777" w:rsidR="00295F9B" w:rsidRPr="00295F9B" w:rsidDel="007140CE" w:rsidRDefault="00891854" w:rsidP="00295F9B">
            <w:pPr>
              <w:spacing w:after="120"/>
              <w:rPr>
                <w:del w:id="260" w:author="Staff" w:date="2016-05-31T10:55:00Z"/>
                <w:b/>
                <w:i/>
                <w:sz w:val="20"/>
                <w:szCs w:val="20"/>
              </w:rPr>
            </w:pPr>
            <w:ins w:id="261" w:author="Peter Cruickshank" w:date="2016-04-27T08:48:00Z">
              <w:del w:id="262" w:author="Staff" w:date="2016-05-31T10:55:00Z">
                <w:r w:rsidDel="007140CE">
                  <w:rPr>
                    <w:sz w:val="20"/>
                    <w:szCs w:val="20"/>
                  </w:rPr>
                  <w:delText xml:space="preserve">Topic </w:delText>
                </w:r>
              </w:del>
            </w:ins>
            <w:ins w:id="263" w:author="Peter Cruickshank" w:date="2016-04-27T08:50:00Z">
              <w:del w:id="264" w:author="Staff" w:date="2016-05-31T10:55:00Z">
                <w:r w:rsidDel="007140CE">
                  <w:rPr>
                    <w:sz w:val="20"/>
                    <w:szCs w:val="20"/>
                  </w:rPr>
                  <w:delText>6</w:delText>
                </w:r>
              </w:del>
            </w:ins>
            <w:ins w:id="265" w:author="Peter Cruickshank" w:date="2016-04-27T08:48:00Z">
              <w:del w:id="266" w:author="Staff" w:date="2016-05-31T10:55:00Z">
                <w:r w:rsidR="005F7076" w:rsidDel="007140CE">
                  <w:rPr>
                    <w:sz w:val="20"/>
                    <w:szCs w:val="20"/>
                  </w:rPr>
                  <w:delText xml:space="preserve">: </w:delText>
                </w:r>
              </w:del>
            </w:ins>
            <w:del w:id="267" w:author="Staff" w:date="2016-05-31T10:55:00Z">
              <w:r w:rsidR="00295F9B" w:rsidRPr="00295F9B" w:rsidDel="007140CE">
                <w:rPr>
                  <w:sz w:val="20"/>
                  <w:szCs w:val="20"/>
                </w:rPr>
                <w:delText>Professionals and ethics</w:delText>
              </w:r>
              <w:r w:rsidR="00295F9B" w:rsidRPr="00295F9B" w:rsidDel="007140CE">
                <w:rPr>
                  <w:b/>
                  <w:i/>
                  <w:sz w:val="20"/>
                  <w:szCs w:val="20"/>
                </w:rPr>
                <w:delText xml:space="preserve"> </w:delText>
              </w:r>
            </w:del>
          </w:p>
          <w:p w14:paraId="0DCAC7FE" w14:textId="77777777" w:rsidR="00295F9B" w:rsidRPr="00295F9B" w:rsidDel="007140CE" w:rsidRDefault="00295F9B" w:rsidP="00295F9B">
            <w:pPr>
              <w:spacing w:after="120"/>
              <w:rPr>
                <w:del w:id="268" w:author="Staff" w:date="2016-05-31T10:55:00Z"/>
                <w:sz w:val="20"/>
                <w:szCs w:val="20"/>
              </w:rPr>
            </w:pPr>
            <w:del w:id="269" w:author="Staff" w:date="2016-05-31T10:55:00Z">
              <w:r w:rsidRPr="00295F9B" w:rsidDel="007140CE">
                <w:rPr>
                  <w:b/>
                  <w:i/>
                  <w:sz w:val="20"/>
                  <w:szCs w:val="20"/>
                </w:rPr>
                <w:delText>Coursework 2 handout</w:delText>
              </w:r>
            </w:del>
          </w:p>
        </w:tc>
        <w:tc>
          <w:tcPr>
            <w:tcW w:w="4926" w:type="dxa"/>
          </w:tcPr>
          <w:p w14:paraId="376700F7" w14:textId="77777777" w:rsidR="00295F9B" w:rsidRPr="008331BF" w:rsidDel="007140CE" w:rsidRDefault="00295F9B" w:rsidP="00C41BD9">
            <w:pPr>
              <w:pStyle w:val="ListParagraph"/>
              <w:numPr>
                <w:ilvl w:val="0"/>
                <w:numId w:val="34"/>
              </w:numPr>
              <w:ind w:left="360"/>
              <w:rPr>
                <w:del w:id="270" w:author="Staff" w:date="2016-05-31T10:55:00Z"/>
                <w:sz w:val="20"/>
                <w:szCs w:val="20"/>
              </w:rPr>
            </w:pPr>
          </w:p>
        </w:tc>
      </w:tr>
      <w:tr w:rsidR="00CD1AC2" w:rsidRPr="003C19ED" w14:paraId="187790F4" w14:textId="77777777" w:rsidTr="002D7B53">
        <w:trPr>
          <w:cantSplit/>
          <w:ins w:id="271" w:author="Staff" w:date="2016-05-31T10:47:00Z"/>
        </w:trPr>
        <w:tc>
          <w:tcPr>
            <w:tcW w:w="534" w:type="dxa"/>
            <w:shd w:val="clear" w:color="auto" w:fill="auto"/>
          </w:tcPr>
          <w:p w14:paraId="6A46C5BD" w14:textId="77777777" w:rsidR="00CD1AC2" w:rsidRPr="003C19ED" w:rsidRDefault="00CD1AC2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ins w:id="272" w:author="Staff" w:date="2016-05-31T10:47:00Z"/>
                <w:sz w:val="20"/>
                <w:szCs w:val="20"/>
              </w:rPr>
            </w:pPr>
          </w:p>
        </w:tc>
        <w:tc>
          <w:tcPr>
            <w:tcW w:w="4394" w:type="dxa"/>
          </w:tcPr>
          <w:p w14:paraId="381CE00B" w14:textId="77777777" w:rsidR="00CD1AC2" w:rsidRDefault="00CD1AC2" w:rsidP="00CD1AC2">
            <w:pPr>
              <w:spacing w:after="120"/>
              <w:rPr>
                <w:ins w:id="273" w:author="Staff" w:date="2016-05-31T10:48:00Z"/>
                <w:sz w:val="20"/>
                <w:szCs w:val="20"/>
              </w:rPr>
            </w:pPr>
            <w:ins w:id="274" w:author="Staff" w:date="2016-05-31T10:47:00Z">
              <w:r>
                <w:rPr>
                  <w:sz w:val="20"/>
                  <w:szCs w:val="20"/>
                </w:rPr>
                <w:t>Topic 7. Multiva</w:t>
              </w:r>
            </w:ins>
            <w:ins w:id="275" w:author="Staff" w:date="2016-05-31T10:48:00Z">
              <w:r>
                <w:rPr>
                  <w:sz w:val="20"/>
                  <w:szCs w:val="20"/>
                </w:rPr>
                <w:t xml:space="preserve">riate </w:t>
              </w:r>
            </w:ins>
            <w:ins w:id="276" w:author="Staff" w:date="2016-05-31T10:47:00Z">
              <w:r>
                <w:rPr>
                  <w:sz w:val="20"/>
                  <w:szCs w:val="20"/>
                </w:rPr>
                <w:t>data analysis</w:t>
              </w:r>
            </w:ins>
          </w:p>
          <w:p w14:paraId="46CBCD8D" w14:textId="77777777" w:rsidR="00CD1AC2" w:rsidRDefault="00CD1AC2">
            <w:pPr>
              <w:pStyle w:val="ListParagraph"/>
              <w:numPr>
                <w:ilvl w:val="0"/>
                <w:numId w:val="49"/>
              </w:numPr>
              <w:rPr>
                <w:ins w:id="277" w:author="Staff" w:date="2016-05-31T10:48:00Z"/>
                <w:sz w:val="20"/>
                <w:szCs w:val="20"/>
              </w:rPr>
              <w:pPrChange w:id="278" w:author="Staff" w:date="2016-05-31T10:48:00Z">
                <w:pPr>
                  <w:spacing w:after="120"/>
                </w:pPr>
              </w:pPrChange>
            </w:pPr>
            <w:ins w:id="279" w:author="Staff" w:date="2016-05-31T10:48:00Z">
              <w:r>
                <w:rPr>
                  <w:sz w:val="20"/>
                  <w:szCs w:val="20"/>
                </w:rPr>
                <w:t>Visualisation methods</w:t>
              </w:r>
            </w:ins>
          </w:p>
          <w:p w14:paraId="139985F9" w14:textId="77777777" w:rsidR="00CD1AC2" w:rsidRDefault="00CD1AC2">
            <w:pPr>
              <w:pStyle w:val="ListParagraph"/>
              <w:numPr>
                <w:ilvl w:val="0"/>
                <w:numId w:val="49"/>
              </w:numPr>
              <w:rPr>
                <w:ins w:id="280" w:author="Staff" w:date="2016-05-31T10:48:00Z"/>
                <w:sz w:val="20"/>
                <w:szCs w:val="20"/>
              </w:rPr>
              <w:pPrChange w:id="281" w:author="Staff" w:date="2016-05-31T10:48:00Z">
                <w:pPr>
                  <w:spacing w:after="120"/>
                </w:pPr>
              </w:pPrChange>
            </w:pPr>
            <w:ins w:id="282" w:author="Staff" w:date="2016-05-31T10:48:00Z">
              <w:r>
                <w:rPr>
                  <w:sz w:val="20"/>
                  <w:szCs w:val="20"/>
                </w:rPr>
                <w:t>Correlation</w:t>
              </w:r>
            </w:ins>
          </w:p>
          <w:p w14:paraId="03B55C94" w14:textId="77777777" w:rsidR="00CD1AC2" w:rsidRDefault="007140CE">
            <w:pPr>
              <w:pStyle w:val="ListParagraph"/>
              <w:numPr>
                <w:ilvl w:val="0"/>
                <w:numId w:val="49"/>
              </w:numPr>
              <w:rPr>
                <w:ins w:id="283" w:author="Staff" w:date="2016-05-31T10:48:00Z"/>
                <w:sz w:val="20"/>
                <w:szCs w:val="20"/>
              </w:rPr>
              <w:pPrChange w:id="284" w:author="Staff" w:date="2016-05-31T10:48:00Z">
                <w:pPr>
                  <w:spacing w:after="120"/>
                </w:pPr>
              </w:pPrChange>
            </w:pPr>
            <w:ins w:id="285" w:author="Staff" w:date="2016-05-31T10:49:00Z">
              <w:r>
                <w:rPr>
                  <w:sz w:val="20"/>
                  <w:szCs w:val="20"/>
                </w:rPr>
                <w:t xml:space="preserve">Data Reduction- </w:t>
              </w:r>
            </w:ins>
            <w:ins w:id="286" w:author="Staff" w:date="2016-05-31T10:48:00Z">
              <w:r w:rsidR="00CD1AC2">
                <w:rPr>
                  <w:sz w:val="20"/>
                  <w:szCs w:val="20"/>
                </w:rPr>
                <w:t>Principal components analysis</w:t>
              </w:r>
            </w:ins>
          </w:p>
          <w:p w14:paraId="5FAD594E" w14:textId="77777777" w:rsidR="00CD1AC2" w:rsidRPr="00CD1AC2" w:rsidRDefault="007140CE">
            <w:pPr>
              <w:pStyle w:val="ListParagraph"/>
              <w:numPr>
                <w:ilvl w:val="0"/>
                <w:numId w:val="49"/>
              </w:numPr>
              <w:rPr>
                <w:ins w:id="287" w:author="Staff" w:date="2016-05-31T10:47:00Z"/>
                <w:sz w:val="20"/>
                <w:szCs w:val="20"/>
                <w:rPrChange w:id="288" w:author="Staff" w:date="2016-05-31T10:48:00Z">
                  <w:rPr>
                    <w:ins w:id="289" w:author="Staff" w:date="2016-05-31T10:47:00Z"/>
                  </w:rPr>
                </w:rPrChange>
              </w:rPr>
              <w:pPrChange w:id="290" w:author="Staff" w:date="2016-05-31T10:48:00Z">
                <w:pPr>
                  <w:spacing w:after="120"/>
                </w:pPr>
              </w:pPrChange>
            </w:pPr>
            <w:ins w:id="291" w:author="Staff" w:date="2016-05-31T10:49:00Z">
              <w:r>
                <w:rPr>
                  <w:sz w:val="20"/>
                  <w:szCs w:val="20"/>
                </w:rPr>
                <w:t xml:space="preserve">Cluster </w:t>
              </w:r>
            </w:ins>
            <w:ins w:id="292" w:author="Staff" w:date="2016-05-31T10:50:00Z">
              <w:r>
                <w:rPr>
                  <w:sz w:val="20"/>
                  <w:szCs w:val="20"/>
                </w:rPr>
                <w:t xml:space="preserve">and segmentation – K means and modes </w:t>
              </w:r>
            </w:ins>
            <w:ins w:id="293" w:author="Staff" w:date="2016-05-31T10:51:00Z">
              <w:r>
                <w:rPr>
                  <w:sz w:val="20"/>
                  <w:szCs w:val="20"/>
                </w:rPr>
                <w:t>–</w:t>
              </w:r>
            </w:ins>
            <w:ins w:id="294" w:author="Staff" w:date="2016-05-31T10:50:00Z">
              <w:r>
                <w:rPr>
                  <w:sz w:val="20"/>
                  <w:szCs w:val="20"/>
                </w:rPr>
                <w:t xml:space="preserve"> </w:t>
              </w:r>
            </w:ins>
            <w:ins w:id="295" w:author="Staff" w:date="2016-05-31T10:51:00Z">
              <w:r>
                <w:rPr>
                  <w:sz w:val="20"/>
                  <w:szCs w:val="20"/>
                </w:rPr>
                <w:t>classification</w:t>
              </w:r>
            </w:ins>
            <w:ins w:id="296" w:author="Staff" w:date="2016-05-31T10:50:00Z">
              <w:r>
                <w:rPr>
                  <w:sz w:val="20"/>
                  <w:szCs w:val="20"/>
                </w:rPr>
                <w:t xml:space="preserve"> </w:t>
              </w:r>
            </w:ins>
            <w:ins w:id="297" w:author="Staff" w:date="2016-05-31T10:51:00Z">
              <w:r>
                <w:rPr>
                  <w:sz w:val="20"/>
                  <w:szCs w:val="20"/>
                </w:rPr>
                <w:t>trees</w:t>
              </w:r>
            </w:ins>
          </w:p>
        </w:tc>
        <w:tc>
          <w:tcPr>
            <w:tcW w:w="4926" w:type="dxa"/>
          </w:tcPr>
          <w:p w14:paraId="1847E060" w14:textId="77777777" w:rsidR="00CD1AC2" w:rsidRPr="008331BF" w:rsidRDefault="007140CE" w:rsidP="00C41BD9">
            <w:pPr>
              <w:pStyle w:val="ListParagraph"/>
              <w:numPr>
                <w:ilvl w:val="0"/>
                <w:numId w:val="34"/>
              </w:numPr>
              <w:ind w:left="360"/>
              <w:rPr>
                <w:ins w:id="298" w:author="Staff" w:date="2016-05-31T10:47:00Z"/>
                <w:sz w:val="20"/>
                <w:szCs w:val="20"/>
              </w:rPr>
            </w:pPr>
            <w:ins w:id="299" w:author="Staff" w:date="2016-05-31T10:52:00Z">
              <w:r>
                <w:t xml:space="preserve">R for Data Science (2014),  Packt Publishing </w:t>
              </w:r>
            </w:ins>
            <w:ins w:id="300" w:author="Staff" w:date="2016-05-31T10:54:00Z">
              <w:r>
                <w:t xml:space="preserve">D. </w:t>
              </w:r>
            </w:ins>
            <w:ins w:id="301" w:author="Staff" w:date="2016-05-31T10:52:00Z">
              <w:r>
                <w:t>Tomey</w:t>
              </w:r>
            </w:ins>
          </w:p>
        </w:tc>
      </w:tr>
      <w:tr w:rsidR="00C41BD9" w:rsidRPr="003C19ED" w14:paraId="6FD96642" w14:textId="77777777" w:rsidTr="002D7B53">
        <w:trPr>
          <w:cantSplit/>
        </w:trPr>
        <w:tc>
          <w:tcPr>
            <w:tcW w:w="534" w:type="dxa"/>
            <w:tcBorders>
              <w:bottom w:val="single" w:sz="24" w:space="0" w:color="4F81BD" w:themeColor="accent1"/>
            </w:tcBorders>
          </w:tcPr>
          <w:p w14:paraId="3E009E75" w14:textId="77777777" w:rsidR="00C41BD9" w:rsidRPr="003C19ED" w:rsidRDefault="00C41BD9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bottom w:val="single" w:sz="24" w:space="0" w:color="4F81BD" w:themeColor="accent1"/>
            </w:tcBorders>
          </w:tcPr>
          <w:p w14:paraId="38CBC2B9" w14:textId="77777777" w:rsidR="00C41BD9" w:rsidRDefault="00295F9B" w:rsidP="00C41BD9">
            <w:pPr>
              <w:spacing w:after="120"/>
              <w:rPr>
                <w:ins w:id="302" w:author="Staff" w:date="2016-05-31T10:55:00Z"/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Workshop 2: Delivery of analytics capabilities</w:t>
            </w:r>
          </w:p>
          <w:p w14:paraId="7BFA1356" w14:textId="77777777" w:rsidR="007140CE" w:rsidRPr="00295F9B" w:rsidRDefault="007140CE" w:rsidP="00C41BD9">
            <w:pPr>
              <w:spacing w:after="120"/>
              <w:rPr>
                <w:sz w:val="20"/>
                <w:szCs w:val="20"/>
              </w:rPr>
            </w:pPr>
            <w:ins w:id="303" w:author="Staff" w:date="2016-05-31T10:56:00Z">
              <w:r>
                <w:rPr>
                  <w:sz w:val="20"/>
                  <w:szCs w:val="20"/>
                </w:rPr>
                <w:t>Coursework 2 handout</w:t>
              </w:r>
            </w:ins>
          </w:p>
        </w:tc>
        <w:tc>
          <w:tcPr>
            <w:tcW w:w="4926" w:type="dxa"/>
            <w:tcBorders>
              <w:bottom w:val="single" w:sz="24" w:space="0" w:color="4F81BD" w:themeColor="accent1"/>
            </w:tcBorders>
          </w:tcPr>
          <w:p w14:paraId="43C4CC2B" w14:textId="77777777" w:rsidR="00C41BD9" w:rsidRPr="003C19ED" w:rsidRDefault="00C41BD9" w:rsidP="00C41BD9">
            <w:pPr>
              <w:rPr>
                <w:sz w:val="20"/>
                <w:szCs w:val="20"/>
              </w:rPr>
            </w:pPr>
          </w:p>
        </w:tc>
      </w:tr>
      <w:tr w:rsidR="00C41BD9" w:rsidRPr="003C19ED" w14:paraId="5D764F72" w14:textId="77777777" w:rsidTr="002D7B53">
        <w:trPr>
          <w:cantSplit/>
        </w:trPr>
        <w:tc>
          <w:tcPr>
            <w:tcW w:w="534" w:type="dxa"/>
            <w:tcBorders>
              <w:top w:val="single" w:sz="24" w:space="0" w:color="4F81BD" w:themeColor="accent1"/>
            </w:tcBorders>
          </w:tcPr>
          <w:p w14:paraId="0234ED9D" w14:textId="77777777" w:rsidR="00C41BD9" w:rsidRPr="003C19ED" w:rsidRDefault="00C41BD9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24" w:space="0" w:color="4F81BD" w:themeColor="accent1"/>
            </w:tcBorders>
          </w:tcPr>
          <w:p w14:paraId="438C486C" w14:textId="77777777" w:rsidR="00C41BD9" w:rsidRPr="00295F9B" w:rsidRDefault="009E3106" w:rsidP="00C41BD9">
            <w:pPr>
              <w:spacing w:after="120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Case Studies/Business Application (1)</w:t>
            </w:r>
          </w:p>
          <w:p w14:paraId="77C32D67" w14:textId="77777777" w:rsidR="00C41BD9" w:rsidRPr="00295F9B" w:rsidRDefault="009E3106" w:rsidP="00C41BD9">
            <w:pPr>
              <w:spacing w:after="120"/>
              <w:rPr>
                <w:i/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Changing the culture of the organisation - Data Culture</w:t>
            </w:r>
          </w:p>
        </w:tc>
        <w:tc>
          <w:tcPr>
            <w:tcW w:w="4926" w:type="dxa"/>
            <w:tcBorders>
              <w:top w:val="single" w:sz="24" w:space="0" w:color="4F81BD" w:themeColor="accent1"/>
            </w:tcBorders>
          </w:tcPr>
          <w:p w14:paraId="15B1B4EB" w14:textId="77777777" w:rsidR="00C41BD9" w:rsidRPr="003C19ED" w:rsidRDefault="00C41BD9" w:rsidP="00C41BD9">
            <w:pPr>
              <w:rPr>
                <w:sz w:val="20"/>
                <w:szCs w:val="20"/>
              </w:rPr>
            </w:pPr>
          </w:p>
        </w:tc>
      </w:tr>
      <w:tr w:rsidR="00C41BD9" w:rsidRPr="003C19ED" w14:paraId="397A6727" w14:textId="77777777" w:rsidTr="002D7B53">
        <w:trPr>
          <w:cantSplit/>
        </w:trPr>
        <w:tc>
          <w:tcPr>
            <w:tcW w:w="534" w:type="dxa"/>
          </w:tcPr>
          <w:p w14:paraId="1ED2AB79" w14:textId="77777777" w:rsidR="00C41BD9" w:rsidRPr="003C19ED" w:rsidRDefault="00C41BD9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1308F962" w14:textId="77777777" w:rsidR="009E3106" w:rsidRPr="00295F9B" w:rsidRDefault="009E3106" w:rsidP="00C41BD9">
            <w:pPr>
              <w:spacing w:after="120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Case Studies/Business Application (2)</w:t>
            </w:r>
          </w:p>
          <w:p w14:paraId="5A53CF76" w14:textId="77777777" w:rsidR="00C41BD9" w:rsidRPr="00295F9B" w:rsidRDefault="009E3106" w:rsidP="00C41BD9">
            <w:pPr>
              <w:spacing w:after="120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Using techniques from other disciplines: Case Study, DOE.</w:t>
            </w:r>
          </w:p>
        </w:tc>
        <w:tc>
          <w:tcPr>
            <w:tcW w:w="4926" w:type="dxa"/>
          </w:tcPr>
          <w:p w14:paraId="5C4AB7CF" w14:textId="77777777" w:rsidR="00C41BD9" w:rsidRPr="008331BF" w:rsidRDefault="00C41BD9" w:rsidP="00C41BD9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20"/>
                <w:szCs w:val="20"/>
              </w:rPr>
            </w:pPr>
          </w:p>
        </w:tc>
      </w:tr>
      <w:tr w:rsidR="00C41BD9" w:rsidRPr="003C19ED" w14:paraId="14550DFF" w14:textId="77777777" w:rsidTr="002D7B53">
        <w:trPr>
          <w:cantSplit/>
        </w:trPr>
        <w:tc>
          <w:tcPr>
            <w:tcW w:w="534" w:type="dxa"/>
          </w:tcPr>
          <w:p w14:paraId="27D40CAD" w14:textId="77777777" w:rsidR="00C41BD9" w:rsidRDefault="00C41BD9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0CF70398" w14:textId="77777777" w:rsidR="009E3106" w:rsidRPr="00295F9B" w:rsidRDefault="009E3106" w:rsidP="00C41BD9">
            <w:pPr>
              <w:spacing w:after="120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Case Studies/Business Application (3)</w:t>
            </w:r>
          </w:p>
          <w:p w14:paraId="7B51A147" w14:textId="77777777" w:rsidR="00C41BD9" w:rsidRPr="00295F9B" w:rsidRDefault="009E3106" w:rsidP="00C41BD9">
            <w:pPr>
              <w:spacing w:after="120"/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Industry Leaders - Case Study from industry leaders e.g. Davenports Ideas</w:t>
            </w:r>
          </w:p>
          <w:p w14:paraId="05A51071" w14:textId="77777777" w:rsidR="005B2961" w:rsidRPr="00295F9B" w:rsidRDefault="00295F9B" w:rsidP="00295F9B">
            <w:pPr>
              <w:spacing w:after="120"/>
              <w:rPr>
                <w:sz w:val="20"/>
                <w:szCs w:val="20"/>
              </w:rPr>
            </w:pPr>
            <w:del w:id="304" w:author="Staff" w:date="2016-05-31T10:57:00Z">
              <w:r w:rsidRPr="00295F9B" w:rsidDel="007140CE">
                <w:rPr>
                  <w:b/>
                  <w:i/>
                  <w:sz w:val="20"/>
                  <w:szCs w:val="20"/>
                </w:rPr>
                <w:delText>Coursework 3 handout</w:delText>
              </w:r>
            </w:del>
          </w:p>
        </w:tc>
        <w:tc>
          <w:tcPr>
            <w:tcW w:w="4926" w:type="dxa"/>
          </w:tcPr>
          <w:p w14:paraId="2874650B" w14:textId="77777777" w:rsidR="00C41BD9" w:rsidRPr="003C19ED" w:rsidRDefault="00C41BD9" w:rsidP="00C41BD9">
            <w:pPr>
              <w:spacing w:after="120"/>
              <w:rPr>
                <w:sz w:val="20"/>
                <w:szCs w:val="20"/>
              </w:rPr>
            </w:pPr>
          </w:p>
        </w:tc>
      </w:tr>
      <w:tr w:rsidR="007140CE" w:rsidRPr="003C19ED" w14:paraId="47BE9DE6" w14:textId="77777777" w:rsidTr="002D7B53">
        <w:trPr>
          <w:cantSplit/>
          <w:ins w:id="305" w:author="Staff" w:date="2016-05-31T10:57:00Z"/>
        </w:trPr>
        <w:tc>
          <w:tcPr>
            <w:tcW w:w="534" w:type="dxa"/>
          </w:tcPr>
          <w:p w14:paraId="1E06AF8E" w14:textId="77777777" w:rsidR="007140CE" w:rsidRDefault="007140CE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ins w:id="306" w:author="Staff" w:date="2016-05-31T10:57:00Z"/>
                <w:sz w:val="20"/>
                <w:szCs w:val="20"/>
              </w:rPr>
            </w:pPr>
          </w:p>
        </w:tc>
        <w:tc>
          <w:tcPr>
            <w:tcW w:w="4394" w:type="dxa"/>
          </w:tcPr>
          <w:p w14:paraId="01898BBE" w14:textId="77777777" w:rsidR="007140CE" w:rsidRDefault="007140CE" w:rsidP="00C41BD9">
            <w:pPr>
              <w:spacing w:after="120"/>
              <w:rPr>
                <w:ins w:id="307" w:author="Staff" w:date="2016-05-31T10:57:00Z"/>
                <w:sz w:val="20"/>
                <w:szCs w:val="20"/>
              </w:rPr>
            </w:pPr>
            <w:ins w:id="308" w:author="Staff" w:date="2016-05-31T10:57:00Z">
              <w:r>
                <w:rPr>
                  <w:sz w:val="20"/>
                  <w:szCs w:val="20"/>
                </w:rPr>
                <w:t>Statistical modelling</w:t>
              </w:r>
            </w:ins>
          </w:p>
          <w:p w14:paraId="14C2B17F" w14:textId="77777777" w:rsidR="007140CE" w:rsidRDefault="007140CE" w:rsidP="00C41BD9">
            <w:pPr>
              <w:spacing w:after="120"/>
              <w:rPr>
                <w:ins w:id="309" w:author="Staff" w:date="2016-05-31T10:58:00Z"/>
                <w:sz w:val="20"/>
                <w:szCs w:val="20"/>
              </w:rPr>
            </w:pPr>
            <w:ins w:id="310" w:author="Staff" w:date="2016-05-31T10:58:00Z">
              <w:r>
                <w:rPr>
                  <w:sz w:val="20"/>
                  <w:szCs w:val="20"/>
                </w:rPr>
                <w:t>Building predictive models</w:t>
              </w:r>
            </w:ins>
          </w:p>
          <w:p w14:paraId="0C2014D5" w14:textId="77777777" w:rsidR="007140CE" w:rsidRDefault="007140CE" w:rsidP="00C41BD9">
            <w:pPr>
              <w:spacing w:after="120"/>
              <w:rPr>
                <w:ins w:id="311" w:author="Staff" w:date="2016-05-31T10:58:00Z"/>
                <w:sz w:val="20"/>
                <w:szCs w:val="20"/>
              </w:rPr>
            </w:pPr>
            <w:ins w:id="312" w:author="Staff" w:date="2016-05-31T10:58:00Z">
              <w:r>
                <w:rPr>
                  <w:sz w:val="20"/>
                  <w:szCs w:val="20"/>
                </w:rPr>
                <w:t>Diagnosing models</w:t>
              </w:r>
            </w:ins>
          </w:p>
          <w:p w14:paraId="45CBD721" w14:textId="77777777" w:rsidR="007140CE" w:rsidRPr="00295F9B" w:rsidRDefault="007140CE" w:rsidP="00C41BD9">
            <w:pPr>
              <w:spacing w:after="120"/>
              <w:rPr>
                <w:ins w:id="313" w:author="Staff" w:date="2016-05-31T10:57:00Z"/>
                <w:sz w:val="20"/>
                <w:szCs w:val="20"/>
              </w:rPr>
            </w:pPr>
            <w:ins w:id="314" w:author="Staff" w:date="2016-05-31T10:58:00Z">
              <w:r>
                <w:rPr>
                  <w:sz w:val="20"/>
                  <w:szCs w:val="20"/>
                </w:rPr>
                <w:t>The General Linear Model</w:t>
              </w:r>
            </w:ins>
          </w:p>
        </w:tc>
        <w:tc>
          <w:tcPr>
            <w:tcW w:w="4926" w:type="dxa"/>
          </w:tcPr>
          <w:p w14:paraId="3808E179" w14:textId="77777777" w:rsidR="007140CE" w:rsidRPr="003C19ED" w:rsidRDefault="007140CE" w:rsidP="00C41BD9">
            <w:pPr>
              <w:spacing w:after="120"/>
              <w:rPr>
                <w:ins w:id="315" w:author="Staff" w:date="2016-05-31T10:57:00Z"/>
                <w:sz w:val="20"/>
                <w:szCs w:val="20"/>
              </w:rPr>
            </w:pPr>
            <w:ins w:id="316" w:author="Staff" w:date="2016-05-31T10:58:00Z">
              <w:r>
                <w:t>R for Data Science (2014),  Packt Publishing D. Tomey</w:t>
              </w:r>
            </w:ins>
          </w:p>
        </w:tc>
      </w:tr>
      <w:tr w:rsidR="00295F9B" w:rsidRPr="003C19ED" w14:paraId="435AFB84" w14:textId="77777777" w:rsidTr="002D7B53">
        <w:trPr>
          <w:cantSplit/>
        </w:trPr>
        <w:tc>
          <w:tcPr>
            <w:tcW w:w="534" w:type="dxa"/>
          </w:tcPr>
          <w:p w14:paraId="76BC4A35" w14:textId="77777777" w:rsidR="00295F9B" w:rsidRDefault="00295F9B" w:rsidP="00C41BD9">
            <w:pPr>
              <w:pStyle w:val="ListParagraph"/>
              <w:numPr>
                <w:ilvl w:val="0"/>
                <w:numId w:val="33"/>
              </w:numPr>
              <w:spacing w:after="0"/>
              <w:ind w:left="360"/>
              <w:jc w:val="left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14:paraId="3077C24D" w14:textId="77777777" w:rsidR="00295F9B" w:rsidRPr="00295F9B" w:rsidRDefault="00295F9B" w:rsidP="00295F9B">
            <w:pPr>
              <w:rPr>
                <w:sz w:val="20"/>
                <w:szCs w:val="20"/>
              </w:rPr>
            </w:pPr>
            <w:r w:rsidRPr="00295F9B">
              <w:rPr>
                <w:sz w:val="20"/>
                <w:szCs w:val="20"/>
              </w:rPr>
              <w:t>Workshop 3: The effective data &amp; analytics driven organisation</w:t>
            </w:r>
          </w:p>
        </w:tc>
        <w:tc>
          <w:tcPr>
            <w:tcW w:w="4926" w:type="dxa"/>
          </w:tcPr>
          <w:p w14:paraId="7D65BEF0" w14:textId="77777777" w:rsidR="00295F9B" w:rsidRPr="003C19ED" w:rsidRDefault="00295F9B" w:rsidP="00C41BD9">
            <w:pPr>
              <w:spacing w:after="120"/>
              <w:rPr>
                <w:sz w:val="20"/>
                <w:szCs w:val="20"/>
              </w:rPr>
            </w:pPr>
          </w:p>
        </w:tc>
      </w:tr>
    </w:tbl>
    <w:p w14:paraId="146FDA63" w14:textId="77777777" w:rsidR="007140CE" w:rsidRDefault="007140CE" w:rsidP="0007036E">
      <w:pPr>
        <w:pStyle w:val="BodyText"/>
        <w:rPr>
          <w:ins w:id="317" w:author="Staff" w:date="2016-05-31T10:59:00Z"/>
          <w:sz w:val="20"/>
        </w:rPr>
      </w:pPr>
    </w:p>
    <w:p w14:paraId="2219BCDE" w14:textId="77777777" w:rsidR="00B10889" w:rsidDel="00F13995" w:rsidRDefault="0007036E" w:rsidP="00F13995">
      <w:pPr>
        <w:pStyle w:val="BodyText"/>
        <w:rPr>
          <w:del w:id="318" w:author="Staff" w:date="2016-05-31T11:04:00Z"/>
          <w:sz w:val="20"/>
        </w:rPr>
      </w:pPr>
      <w:del w:id="319" w:author="Staff" w:date="2016-05-31T11:04:00Z">
        <w:r w:rsidRPr="00B10889" w:rsidDel="00F13995">
          <w:rPr>
            <w:sz w:val="20"/>
          </w:rPr>
          <w:delText>References</w:delText>
        </w:r>
        <w:r w:rsidR="00C4504C" w:rsidRPr="00B10889" w:rsidDel="00F13995">
          <w:rPr>
            <w:sz w:val="20"/>
          </w:rPr>
          <w:delText xml:space="preserve">: </w:delText>
        </w:r>
      </w:del>
    </w:p>
    <w:p w14:paraId="506F4D44" w14:textId="77777777" w:rsidR="00295F9B" w:rsidRPr="00295F9B" w:rsidDel="00F13995" w:rsidRDefault="00295F9B">
      <w:pPr>
        <w:pStyle w:val="BodyText"/>
        <w:rPr>
          <w:del w:id="320" w:author="Staff" w:date="2016-05-31T11:04:00Z"/>
          <w:sz w:val="20"/>
        </w:rPr>
        <w:pPrChange w:id="321" w:author="Staff" w:date="2016-05-31T11:04:00Z">
          <w:pPr>
            <w:pStyle w:val="BodyText"/>
            <w:jc w:val="left"/>
          </w:pPr>
        </w:pPrChange>
      </w:pPr>
      <w:del w:id="322" w:author="Staff" w:date="2016-05-31T11:04:00Z">
        <w:r w:rsidRPr="00295F9B" w:rsidDel="00F13995">
          <w:rPr>
            <w:sz w:val="20"/>
          </w:rPr>
          <w:delText>Coursework 1</w:delText>
        </w:r>
        <w:r w:rsidDel="00F13995">
          <w:rPr>
            <w:sz w:val="20"/>
          </w:rPr>
          <w:delText xml:space="preserve"> handout</w:delText>
        </w:r>
        <w:r w:rsidRPr="00295F9B" w:rsidDel="00F13995">
          <w:rPr>
            <w:sz w:val="20"/>
          </w:rPr>
          <w:delText>: Data Strategy &amp; Architecture</w:delText>
        </w:r>
      </w:del>
    </w:p>
    <w:p w14:paraId="58F40185" w14:textId="77777777" w:rsidR="00295F9B" w:rsidRPr="00295F9B" w:rsidDel="00F13995" w:rsidRDefault="00295F9B">
      <w:pPr>
        <w:pStyle w:val="BodyText"/>
        <w:rPr>
          <w:del w:id="323" w:author="Staff" w:date="2016-05-31T11:04:00Z"/>
          <w:sz w:val="20"/>
        </w:rPr>
        <w:pPrChange w:id="324" w:author="Staff" w:date="2016-05-31T11:04:00Z">
          <w:pPr>
            <w:pStyle w:val="BodyText"/>
            <w:jc w:val="left"/>
          </w:pPr>
        </w:pPrChange>
      </w:pPr>
      <w:del w:id="325" w:author="Staff" w:date="2016-05-31T11:04:00Z">
        <w:r w:rsidRPr="00295F9B" w:rsidDel="00F13995">
          <w:rPr>
            <w:sz w:val="20"/>
          </w:rPr>
          <w:delText>Coursework 2</w:delText>
        </w:r>
        <w:r w:rsidDel="00F13995">
          <w:rPr>
            <w:sz w:val="20"/>
          </w:rPr>
          <w:delText xml:space="preserve"> handout</w:delText>
        </w:r>
        <w:r w:rsidRPr="00295F9B" w:rsidDel="00F13995">
          <w:rPr>
            <w:sz w:val="20"/>
          </w:rPr>
          <w:delText>: Communications, Delivery, &amp; KPIs</w:delText>
        </w:r>
      </w:del>
    </w:p>
    <w:p w14:paraId="23EB20A9" w14:textId="77777777" w:rsidR="00295F9B" w:rsidRDefault="00295F9B">
      <w:pPr>
        <w:pStyle w:val="BodyText"/>
        <w:rPr>
          <w:sz w:val="20"/>
        </w:rPr>
        <w:pPrChange w:id="326" w:author="Staff" w:date="2016-05-31T11:04:00Z">
          <w:pPr>
            <w:pStyle w:val="BodyText"/>
            <w:jc w:val="left"/>
          </w:pPr>
        </w:pPrChange>
      </w:pPr>
      <w:del w:id="327" w:author="Staff" w:date="2016-05-31T11:04:00Z">
        <w:r w:rsidRPr="00295F9B" w:rsidDel="00F13995">
          <w:rPr>
            <w:sz w:val="20"/>
          </w:rPr>
          <w:delText>Course</w:delText>
        </w:r>
        <w:r w:rsidDel="00F13995">
          <w:rPr>
            <w:sz w:val="20"/>
          </w:rPr>
          <w:delText>work 3 handout</w:delText>
        </w:r>
        <w:r w:rsidRPr="00295F9B" w:rsidDel="00F13995">
          <w:rPr>
            <w:sz w:val="20"/>
          </w:rPr>
          <w:delText>: Evaluating techniques from other disciplines or Organisational perspective on analytics</w:delText>
        </w:r>
      </w:del>
    </w:p>
    <w:sectPr w:rsidR="00295F9B" w:rsidSect="002D7B53">
      <w:footerReference w:type="default" r:id="rId17"/>
      <w:headerReference w:type="first" r:id="rId18"/>
      <w:pgSz w:w="11906" w:h="16838" w:code="9"/>
      <w:pgMar w:top="567" w:right="1134" w:bottom="1525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Staff" w:date="2016-05-31T11:12:00Z" w:initials="RR">
    <w:p w14:paraId="6F72CC2A" w14:textId="77777777" w:rsidR="0091301D" w:rsidRDefault="0091301D">
      <w:pPr>
        <w:pStyle w:val="CommentText"/>
      </w:pPr>
      <w:r>
        <w:rPr>
          <w:rStyle w:val="CommentReference"/>
        </w:rPr>
        <w:annotationRef/>
      </w:r>
      <w:r>
        <w:t xml:space="preserve">Calum this reads about standards </w:t>
      </w:r>
      <w:r w:rsidR="00F76514">
        <w:t>I think your part is more than this.</w:t>
      </w:r>
    </w:p>
  </w:comment>
  <w:comment w:id="84" w:author="Laura Muir" w:date="2016-06-02T10:01:00Z" w:initials="LM">
    <w:p w14:paraId="220F4DB0" w14:textId="77777777" w:rsidR="00192D38" w:rsidRDefault="00192D38">
      <w:pPr>
        <w:pStyle w:val="CommentText"/>
      </w:pPr>
      <w:r>
        <w:rPr>
          <w:rStyle w:val="CommentReference"/>
        </w:rPr>
        <w:annotationRef/>
      </w:r>
      <w:r>
        <w:t>Are these available as ebooks?</w:t>
      </w:r>
    </w:p>
  </w:comment>
  <w:comment w:id="110" w:author="Peter Cruickshank" w:date="2016-05-31T11:12:00Z" w:initials="PAC">
    <w:p w14:paraId="4024181A" w14:textId="77777777" w:rsidR="005F7076" w:rsidRDefault="005F7076">
      <w:pPr>
        <w:pStyle w:val="CommentText"/>
      </w:pPr>
      <w:r>
        <w:rPr>
          <w:rStyle w:val="CommentReference"/>
        </w:rPr>
        <w:annotationRef/>
      </w:r>
      <w:r>
        <w:t>Not necessary</w:t>
      </w:r>
      <w:r w:rsidR="008B3A9A">
        <w:t>?</w:t>
      </w:r>
    </w:p>
  </w:comment>
  <w:comment w:id="111" w:author="Staff" w:date="2016-05-31T11:12:00Z" w:initials="RR">
    <w:p w14:paraId="43BD7C01" w14:textId="77777777" w:rsidR="00F76514" w:rsidRDefault="00F76514">
      <w:pPr>
        <w:pStyle w:val="CommentText"/>
      </w:pPr>
      <w:r>
        <w:rPr>
          <w:rStyle w:val="CommentReference"/>
        </w:rPr>
        <w:annotationRef/>
      </w:r>
      <w:r>
        <w:t>Remove this?</w:t>
      </w:r>
    </w:p>
  </w:comment>
  <w:comment w:id="119" w:author="Laura Muir" w:date="2016-06-02T10:02:00Z" w:initials="LM">
    <w:p w14:paraId="574B150B" w14:textId="77777777" w:rsidR="00192D38" w:rsidRDefault="00192D38">
      <w:pPr>
        <w:pStyle w:val="CommentText"/>
      </w:pPr>
      <w:r>
        <w:rPr>
          <w:rStyle w:val="CommentReference"/>
        </w:rPr>
        <w:annotationRef/>
      </w:r>
      <w:r>
        <w:t>Have these been recorded?</w:t>
      </w:r>
    </w:p>
  </w:comment>
  <w:comment w:id="120" w:author="Staff" w:date="2016-05-31T11:12:00Z" w:initials="RR">
    <w:p w14:paraId="7673294D" w14:textId="77777777" w:rsidR="00F76514" w:rsidRDefault="00F76514">
      <w:pPr>
        <w:pStyle w:val="CommentText"/>
      </w:pPr>
      <w:r>
        <w:rPr>
          <w:rStyle w:val="CommentReference"/>
        </w:rPr>
        <w:annotationRef/>
      </w:r>
      <w:r>
        <w:t>Should we commit to this?</w:t>
      </w:r>
    </w:p>
  </w:comment>
  <w:comment w:id="125" w:author="Peter Cruickshank" w:date="2016-05-31T11:12:00Z" w:initials="PAC">
    <w:p w14:paraId="3B0454CD" w14:textId="77777777" w:rsidR="005F7076" w:rsidRDefault="005F7076">
      <w:pPr>
        <w:pStyle w:val="CommentText"/>
      </w:pPr>
      <w:r>
        <w:rPr>
          <w:rStyle w:val="CommentReference"/>
        </w:rPr>
        <w:annotationRef/>
      </w:r>
      <w:r>
        <w:t>Can they be explained better?</w:t>
      </w:r>
    </w:p>
    <w:p w14:paraId="3036109E" w14:textId="77777777" w:rsidR="00891854" w:rsidRDefault="00891854">
      <w:pPr>
        <w:pStyle w:val="CommentText"/>
      </w:pPr>
    </w:p>
    <w:p w14:paraId="25285691" w14:textId="77777777" w:rsidR="00891854" w:rsidRDefault="008B3A9A">
      <w:pPr>
        <w:pStyle w:val="CommentText"/>
      </w:pPr>
      <w:r>
        <w:t>Need to make sure they are</w:t>
      </w:r>
      <w:r w:rsidR="00891854">
        <w:t xml:space="preserve"> cons</w:t>
      </w:r>
      <w:r>
        <w:t>istent with the module descriptor</w:t>
      </w:r>
    </w:p>
  </w:comment>
  <w:comment w:id="172" w:author="Peter Cruickshank" w:date="2016-05-31T11:12:00Z" w:initials="PAC">
    <w:p w14:paraId="178DB200" w14:textId="77777777" w:rsidR="00891854" w:rsidRDefault="00891854">
      <w:pPr>
        <w:pStyle w:val="CommentText"/>
      </w:pPr>
      <w:r>
        <w:rPr>
          <w:rStyle w:val="CommentReference"/>
        </w:rPr>
        <w:annotationRef/>
      </w:r>
      <w:r>
        <w:t xml:space="preserve">Case study prep. </w:t>
      </w:r>
    </w:p>
  </w:comment>
  <w:comment w:id="185" w:author="Peter Cruickshank" w:date="2016-05-31T11:12:00Z" w:initials="PAC">
    <w:p w14:paraId="31F25BC1" w14:textId="77777777" w:rsidR="005F7076" w:rsidRDefault="005F7076">
      <w:pPr>
        <w:pStyle w:val="CommentText"/>
      </w:pPr>
      <w:r>
        <w:rPr>
          <w:rStyle w:val="CommentReference"/>
        </w:rPr>
        <w:annotationRef/>
      </w:r>
      <w:r>
        <w:t xml:space="preserve">Clearly flag the 5 topics </w:t>
      </w:r>
    </w:p>
    <w:p w14:paraId="39B6C5F8" w14:textId="77777777" w:rsidR="005F7076" w:rsidRDefault="005F707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72CC2A" w15:done="0"/>
  <w15:commentEx w15:paraId="220F4DB0" w15:done="0"/>
  <w15:commentEx w15:paraId="4024181A" w15:done="0"/>
  <w15:commentEx w15:paraId="43BD7C01" w15:done="0"/>
  <w15:commentEx w15:paraId="574B150B" w15:done="0"/>
  <w15:commentEx w15:paraId="7673294D" w15:done="0"/>
  <w15:commentEx w15:paraId="25285691" w15:done="0"/>
  <w15:commentEx w15:paraId="178DB200" w15:done="0"/>
  <w15:commentEx w15:paraId="39B6C5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1BBB5" w14:textId="77777777" w:rsidR="00380C44" w:rsidRDefault="00380C44" w:rsidP="0045726D">
      <w:r>
        <w:separator/>
      </w:r>
    </w:p>
  </w:endnote>
  <w:endnote w:type="continuationSeparator" w:id="0">
    <w:p w14:paraId="2497E93A" w14:textId="77777777" w:rsidR="00380C44" w:rsidRDefault="00380C44" w:rsidP="0045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A186F" w14:textId="77777777" w:rsidR="00FD01E9" w:rsidRPr="00F75A3D" w:rsidRDefault="00380C44" w:rsidP="001F773A">
    <w:pPr>
      <w:pStyle w:val="Footer"/>
      <w:pBdr>
        <w:top w:val="single" w:sz="4" w:space="1" w:color="auto"/>
      </w:pBdr>
      <w:tabs>
        <w:tab w:val="clear" w:pos="9026"/>
        <w:tab w:val="right" w:pos="9656"/>
      </w:tabs>
    </w:pPr>
    <w:fldSimple w:instr=" FILENAME   \* MERGEFORMAT ">
      <w:r w:rsidR="001D6BF0" w:rsidRPr="001D6BF0">
        <w:rPr>
          <w:noProof/>
          <w:sz w:val="20"/>
          <w:szCs w:val="20"/>
        </w:rPr>
        <w:t>INF11109 Module Handbook 2015_16 TR2.docx</w:t>
      </w:r>
    </w:fldSimple>
    <w:r w:rsidR="002D6B34">
      <w:tab/>
    </w:r>
    <w:r w:rsidR="00FD01E9" w:rsidRPr="00F75A3D">
      <w:tab/>
    </w:r>
    <w:r w:rsidR="00D54659">
      <w:fldChar w:fldCharType="begin"/>
    </w:r>
    <w:r w:rsidR="00FD01E9">
      <w:instrText xml:space="preserve"> PAGE   \* MERGEFORMAT </w:instrText>
    </w:r>
    <w:r w:rsidR="00D54659">
      <w:fldChar w:fldCharType="separate"/>
    </w:r>
    <w:r w:rsidR="00832C47">
      <w:rPr>
        <w:noProof/>
      </w:rPr>
      <w:t>4</w:t>
    </w:r>
    <w:r w:rsidR="00D54659">
      <w:rPr>
        <w:noProof/>
      </w:rPr>
      <w:fldChar w:fldCharType="end"/>
    </w:r>
    <w:r w:rsidR="00FD01E9" w:rsidRPr="00F75A3D">
      <w:t xml:space="preserve"> of </w:t>
    </w:r>
    <w:fldSimple w:instr=" NUMPAGES   \* MERGEFORMAT ">
      <w:r w:rsidR="00832C47">
        <w:rPr>
          <w:noProof/>
        </w:rPr>
        <w:t>6</w:t>
      </w:r>
    </w:fldSimple>
  </w:p>
  <w:p w14:paraId="21184CF7" w14:textId="77777777" w:rsidR="00FD01E9" w:rsidRPr="00096304" w:rsidRDefault="00D54659" w:rsidP="002D6B34">
    <w:pPr>
      <w:pStyle w:val="Footer"/>
      <w:pBdr>
        <w:top w:val="single" w:sz="4" w:space="1" w:color="auto"/>
      </w:pBdr>
      <w:tabs>
        <w:tab w:val="clear" w:pos="9026"/>
        <w:tab w:val="right" w:pos="9656"/>
      </w:tabs>
      <w:rPr>
        <w:sz w:val="20"/>
        <w:szCs w:val="20"/>
      </w:rPr>
    </w:pPr>
    <w:r w:rsidRPr="00096304">
      <w:rPr>
        <w:sz w:val="20"/>
        <w:szCs w:val="20"/>
      </w:rPr>
      <w:fldChar w:fldCharType="begin"/>
    </w:r>
    <w:r w:rsidR="00FD01E9" w:rsidRPr="00096304">
      <w:rPr>
        <w:sz w:val="20"/>
        <w:szCs w:val="20"/>
      </w:rPr>
      <w:instrText xml:space="preserve"> SAVEDATE  \@ "d-MMM-yy"  \* MERGEFORMAT </w:instrText>
    </w:r>
    <w:r w:rsidRPr="00096304">
      <w:rPr>
        <w:sz w:val="20"/>
        <w:szCs w:val="20"/>
      </w:rPr>
      <w:fldChar w:fldCharType="separate"/>
    </w:r>
    <w:ins w:id="176" w:author="Raeside, Robert" w:date="2016-06-16T14:36:00Z">
      <w:r w:rsidR="00832C47">
        <w:rPr>
          <w:noProof/>
          <w:sz w:val="20"/>
          <w:szCs w:val="20"/>
        </w:rPr>
        <w:t>2-Jun-16</w:t>
      </w:r>
    </w:ins>
    <w:ins w:id="177" w:author="Laura Muir" w:date="2016-06-02T09:57:00Z">
      <w:del w:id="178" w:author="Raeside, Robert" w:date="2016-06-16T14:36:00Z">
        <w:r w:rsidR="00192D38" w:rsidDel="00832C47">
          <w:rPr>
            <w:noProof/>
            <w:sz w:val="20"/>
            <w:szCs w:val="20"/>
          </w:rPr>
          <w:delText>31-May-16</w:delText>
        </w:r>
      </w:del>
    </w:ins>
    <w:del w:id="179" w:author="Raeside, Robert" w:date="2016-06-16T14:36:00Z">
      <w:r w:rsidR="00404445" w:rsidDel="00832C47">
        <w:rPr>
          <w:noProof/>
          <w:sz w:val="20"/>
          <w:szCs w:val="20"/>
        </w:rPr>
        <w:delText>27-Apr-16</w:delText>
      </w:r>
    </w:del>
    <w:r w:rsidRPr="00096304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7B0ED" w14:textId="77777777" w:rsidR="00FD01E9" w:rsidRPr="00F75A3D" w:rsidRDefault="00FD01E9" w:rsidP="001F773A">
    <w:pPr>
      <w:pStyle w:val="Footer"/>
      <w:pBdr>
        <w:top w:val="single" w:sz="4" w:space="1" w:color="auto"/>
      </w:pBdr>
      <w:tabs>
        <w:tab w:val="clear" w:pos="9026"/>
        <w:tab w:val="right" w:pos="9656"/>
      </w:tabs>
    </w:pPr>
    <w:r w:rsidRPr="00F75A3D">
      <w:tab/>
    </w:r>
    <w:r w:rsidRPr="00F75A3D">
      <w:tab/>
    </w:r>
    <w:r w:rsidR="00D54659">
      <w:fldChar w:fldCharType="begin"/>
    </w:r>
    <w:r>
      <w:instrText xml:space="preserve"> PAGE   \* MERGEFORMAT </w:instrText>
    </w:r>
    <w:r w:rsidR="00D54659">
      <w:fldChar w:fldCharType="separate"/>
    </w:r>
    <w:r w:rsidR="00832C47">
      <w:rPr>
        <w:noProof/>
      </w:rPr>
      <w:t>1</w:t>
    </w:r>
    <w:r w:rsidR="00D54659">
      <w:rPr>
        <w:noProof/>
      </w:rPr>
      <w:fldChar w:fldCharType="end"/>
    </w:r>
    <w:r w:rsidRPr="00F75A3D">
      <w:t xml:space="preserve"> of </w:t>
    </w:r>
    <w:fldSimple w:instr=" NUMPAGES   \* MERGEFORMAT ">
      <w:r w:rsidR="00832C47">
        <w:rPr>
          <w:noProof/>
        </w:rPr>
        <w:t>6</w:t>
      </w:r>
    </w:fldSimple>
  </w:p>
  <w:p w14:paraId="4AAB2BC5" w14:textId="77777777" w:rsidR="00FD01E9" w:rsidRPr="00511C39" w:rsidRDefault="00380C44" w:rsidP="00F75A3D">
    <w:pPr>
      <w:pStyle w:val="Footer"/>
      <w:pBdr>
        <w:top w:val="single" w:sz="4" w:space="1" w:color="auto"/>
      </w:pBdr>
      <w:rPr>
        <w:sz w:val="20"/>
        <w:szCs w:val="20"/>
      </w:rPr>
    </w:pPr>
    <w:fldSimple w:instr=" FILENAME   \* MERGEFORMAT ">
      <w:r w:rsidR="001D6BF0" w:rsidRPr="001D6BF0">
        <w:rPr>
          <w:noProof/>
          <w:sz w:val="20"/>
          <w:szCs w:val="20"/>
        </w:rPr>
        <w:t>INF11109 Module Handbook 2015_16 TR2.docx</w:t>
      </w:r>
    </w:fldSimple>
    <w:r w:rsidR="00FD01E9" w:rsidRPr="00511C39">
      <w:rPr>
        <w:sz w:val="20"/>
        <w:szCs w:val="20"/>
      </w:rPr>
      <w:t>/</w:t>
    </w:r>
    <w:r w:rsidR="00D54659" w:rsidRPr="00511C39">
      <w:rPr>
        <w:sz w:val="20"/>
        <w:szCs w:val="20"/>
      </w:rPr>
      <w:fldChar w:fldCharType="begin"/>
    </w:r>
    <w:r w:rsidR="00FD01E9" w:rsidRPr="00511C39">
      <w:rPr>
        <w:sz w:val="20"/>
        <w:szCs w:val="20"/>
      </w:rPr>
      <w:instrText xml:space="preserve"> SAVEDATE  \@ "d-MMM-yy"  \* MERGEFORMAT </w:instrText>
    </w:r>
    <w:r w:rsidR="00D54659" w:rsidRPr="00511C39">
      <w:rPr>
        <w:sz w:val="20"/>
        <w:szCs w:val="20"/>
      </w:rPr>
      <w:fldChar w:fldCharType="separate"/>
    </w:r>
    <w:ins w:id="180" w:author="Raeside, Robert" w:date="2016-06-16T14:36:00Z">
      <w:r w:rsidR="00832C47">
        <w:rPr>
          <w:noProof/>
          <w:sz w:val="20"/>
          <w:szCs w:val="20"/>
        </w:rPr>
        <w:t>2-Jun-16</w:t>
      </w:r>
    </w:ins>
    <w:ins w:id="181" w:author="Laura Muir" w:date="2016-06-02T09:57:00Z">
      <w:del w:id="182" w:author="Raeside, Robert" w:date="2016-06-16T14:36:00Z">
        <w:r w:rsidR="00192D38" w:rsidDel="00832C47">
          <w:rPr>
            <w:noProof/>
            <w:sz w:val="20"/>
            <w:szCs w:val="20"/>
          </w:rPr>
          <w:delText>31-May-16</w:delText>
        </w:r>
      </w:del>
    </w:ins>
    <w:del w:id="183" w:author="Raeside, Robert" w:date="2016-06-16T14:36:00Z">
      <w:r w:rsidR="00404445" w:rsidDel="00832C47">
        <w:rPr>
          <w:noProof/>
          <w:sz w:val="20"/>
          <w:szCs w:val="20"/>
        </w:rPr>
        <w:delText>27-Apr-16</w:delText>
      </w:r>
    </w:del>
    <w:r w:rsidR="00D54659" w:rsidRPr="00511C39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2672C" w14:textId="77777777" w:rsidR="00FD01E9" w:rsidRPr="00F75A3D" w:rsidRDefault="00FD01E9" w:rsidP="00A75B85">
    <w:pPr>
      <w:pStyle w:val="Footer"/>
      <w:pBdr>
        <w:top w:val="single" w:sz="4" w:space="1" w:color="auto"/>
      </w:pBdr>
      <w:tabs>
        <w:tab w:val="clear" w:pos="9026"/>
        <w:tab w:val="right" w:pos="14742"/>
      </w:tabs>
    </w:pPr>
    <w:r w:rsidRPr="00F75A3D">
      <w:tab/>
    </w:r>
    <w:r w:rsidRPr="00F75A3D">
      <w:tab/>
    </w:r>
    <w:r w:rsidR="00D54659">
      <w:fldChar w:fldCharType="begin"/>
    </w:r>
    <w:r>
      <w:instrText xml:space="preserve"> PAGE   \* MERGEFORMAT </w:instrText>
    </w:r>
    <w:r w:rsidR="00D54659">
      <w:fldChar w:fldCharType="separate"/>
    </w:r>
    <w:r w:rsidR="00832C47">
      <w:rPr>
        <w:noProof/>
      </w:rPr>
      <w:t>6</w:t>
    </w:r>
    <w:r w:rsidR="00D54659">
      <w:rPr>
        <w:noProof/>
      </w:rPr>
      <w:fldChar w:fldCharType="end"/>
    </w:r>
    <w:r w:rsidRPr="00F75A3D">
      <w:t xml:space="preserve"> of </w:t>
    </w:r>
    <w:fldSimple w:instr=" NUMPAGES   \* MERGEFORMAT ">
      <w:r w:rsidR="00832C47">
        <w:rPr>
          <w:noProof/>
        </w:rPr>
        <w:t>6</w:t>
      </w:r>
    </w:fldSimple>
  </w:p>
  <w:p w14:paraId="40BCDD20" w14:textId="77777777" w:rsidR="00FD01E9" w:rsidRPr="00096304" w:rsidRDefault="00380C44" w:rsidP="00A75B85">
    <w:pPr>
      <w:pStyle w:val="Footer"/>
      <w:pBdr>
        <w:top w:val="single" w:sz="4" w:space="1" w:color="auto"/>
      </w:pBdr>
      <w:tabs>
        <w:tab w:val="clear" w:pos="9026"/>
        <w:tab w:val="right" w:pos="14742"/>
      </w:tabs>
      <w:rPr>
        <w:sz w:val="20"/>
        <w:szCs w:val="20"/>
      </w:rPr>
    </w:pPr>
    <w:fldSimple w:instr=" FILENAME   \* MERGEFORMAT ">
      <w:r w:rsidR="001D6BF0" w:rsidRPr="001D6BF0">
        <w:rPr>
          <w:noProof/>
          <w:sz w:val="20"/>
          <w:szCs w:val="20"/>
        </w:rPr>
        <w:t>INF11109 Module Handbook 2015_16 TR2.docx</w:t>
      </w:r>
    </w:fldSimple>
    <w:r w:rsidR="00FD01E9" w:rsidRPr="00096304">
      <w:rPr>
        <w:sz w:val="20"/>
        <w:szCs w:val="20"/>
      </w:rPr>
      <w:t>/</w:t>
    </w:r>
    <w:r w:rsidR="00D54659" w:rsidRPr="00096304">
      <w:rPr>
        <w:sz w:val="20"/>
        <w:szCs w:val="20"/>
      </w:rPr>
      <w:fldChar w:fldCharType="begin"/>
    </w:r>
    <w:r w:rsidR="00FD01E9" w:rsidRPr="00096304">
      <w:rPr>
        <w:sz w:val="20"/>
        <w:szCs w:val="20"/>
      </w:rPr>
      <w:instrText xml:space="preserve"> SAVEDATE  \@ "d-MMM-yy"  \* MERGEFORMAT </w:instrText>
    </w:r>
    <w:r w:rsidR="00D54659" w:rsidRPr="00096304">
      <w:rPr>
        <w:sz w:val="20"/>
        <w:szCs w:val="20"/>
      </w:rPr>
      <w:fldChar w:fldCharType="separate"/>
    </w:r>
    <w:ins w:id="328" w:author="Raeside, Robert" w:date="2016-06-16T14:36:00Z">
      <w:r w:rsidR="00832C47">
        <w:rPr>
          <w:noProof/>
          <w:sz w:val="20"/>
          <w:szCs w:val="20"/>
        </w:rPr>
        <w:t>2-Jun-16</w:t>
      </w:r>
    </w:ins>
    <w:ins w:id="329" w:author="Laura Muir" w:date="2016-06-02T09:57:00Z">
      <w:del w:id="330" w:author="Raeside, Robert" w:date="2016-06-16T14:36:00Z">
        <w:r w:rsidR="00192D38" w:rsidDel="00832C47">
          <w:rPr>
            <w:noProof/>
            <w:sz w:val="20"/>
            <w:szCs w:val="20"/>
          </w:rPr>
          <w:delText>31-May-16</w:delText>
        </w:r>
      </w:del>
    </w:ins>
    <w:del w:id="331" w:author="Raeside, Robert" w:date="2016-06-16T14:36:00Z">
      <w:r w:rsidR="00404445" w:rsidDel="00832C47">
        <w:rPr>
          <w:noProof/>
          <w:sz w:val="20"/>
          <w:szCs w:val="20"/>
        </w:rPr>
        <w:delText>27-Apr-16</w:delText>
      </w:r>
    </w:del>
    <w:r w:rsidR="00D54659" w:rsidRPr="0009630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6E928" w14:textId="77777777" w:rsidR="00380C44" w:rsidRDefault="00380C44" w:rsidP="0045726D">
      <w:r>
        <w:separator/>
      </w:r>
    </w:p>
  </w:footnote>
  <w:footnote w:type="continuationSeparator" w:id="0">
    <w:p w14:paraId="324286C3" w14:textId="77777777" w:rsidR="00380C44" w:rsidRDefault="00380C44" w:rsidP="00457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9958E" w14:textId="77777777" w:rsidR="00FD01E9" w:rsidRDefault="00794544" w:rsidP="007B4B9A">
    <w:pPr>
      <w:pStyle w:val="Header"/>
      <w:pBdr>
        <w:bottom w:val="single" w:sz="4" w:space="1" w:color="auto"/>
      </w:pBdr>
    </w:pPr>
    <w:r>
      <w:t>INF11109</w:t>
    </w:r>
    <w:r w:rsidR="00FD01E9">
      <w:t xml:space="preserve"> | </w:t>
    </w:r>
    <w:sdt>
      <w:sdtPr>
        <w:alias w:val="Title"/>
        <w:tag w:val=""/>
        <w:id w:val="14131184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79AF">
          <w:t>Data Driven Organisation</w:t>
        </w:r>
      </w:sdtContent>
    </w:sdt>
  </w:p>
  <w:p w14:paraId="263B590E" w14:textId="77777777" w:rsidR="00C358D4" w:rsidRPr="00C358D4" w:rsidRDefault="00C358D4" w:rsidP="00C358D4">
    <w:pPr>
      <w:pStyle w:val="Header"/>
      <w:rPr>
        <w:sz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96DAA" w14:textId="77777777" w:rsidR="00FD01E9" w:rsidRDefault="00FD01E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800" behindDoc="1" locked="0" layoutInCell="1" allowOverlap="1" wp14:anchorId="32F24451" wp14:editId="1333A19C">
          <wp:simplePos x="0" y="0"/>
          <wp:positionH relativeFrom="page">
            <wp:posOffset>4194810</wp:posOffset>
          </wp:positionH>
          <wp:positionV relativeFrom="page">
            <wp:posOffset>342265</wp:posOffset>
          </wp:positionV>
          <wp:extent cx="3074670" cy="768985"/>
          <wp:effectExtent l="19050" t="0" r="0" b="0"/>
          <wp:wrapNone/>
          <wp:docPr id="6" name="Picture 6" descr="ENU_Logo_be0f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U_Logo_be0f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4670" cy="768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B0C38A" w14:textId="77777777" w:rsidR="00FD01E9" w:rsidRDefault="00FD01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C5D1B" w14:textId="77777777" w:rsidR="00FD01E9" w:rsidRDefault="00FD01E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3ECB8A68" wp14:editId="21897C1E">
          <wp:simplePos x="0" y="0"/>
          <wp:positionH relativeFrom="page">
            <wp:posOffset>4194810</wp:posOffset>
          </wp:positionH>
          <wp:positionV relativeFrom="page">
            <wp:posOffset>342265</wp:posOffset>
          </wp:positionV>
          <wp:extent cx="3074670" cy="768985"/>
          <wp:effectExtent l="19050" t="0" r="0" b="0"/>
          <wp:wrapNone/>
          <wp:docPr id="3" name="Picture 3" descr="ENU_Logo_be0f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U_Logo_be0f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4670" cy="768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GB"/>
      </w:rPr>
      <w:t>INF09107</w:t>
    </w:r>
  </w:p>
  <w:p w14:paraId="197CA489" w14:textId="77777777" w:rsidR="00FD01E9" w:rsidRDefault="00FD01E9">
    <w:pPr>
      <w:pStyle w:val="Header"/>
    </w:pPr>
    <w:r>
      <w:t>Web Enabled Business</w:t>
    </w:r>
  </w:p>
  <w:p w14:paraId="5DC0D96F" w14:textId="77777777" w:rsidR="00FD01E9" w:rsidRDefault="00FD01E9">
    <w:pPr>
      <w:pStyle w:val="Header"/>
    </w:pPr>
    <w:r>
      <w:t>2011/12</w:t>
    </w:r>
  </w:p>
  <w:p w14:paraId="4A6263F8" w14:textId="77777777" w:rsidR="00FD01E9" w:rsidRDefault="00FD01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4D8F0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F08B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22CC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A4A2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6C76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16C6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6F1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8C44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ACDA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62A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1" w15:restartNumberingAfterBreak="0">
    <w:nsid w:val="00D3534A"/>
    <w:multiLevelType w:val="hybridMultilevel"/>
    <w:tmpl w:val="E8BACF8A"/>
    <w:lvl w:ilvl="0" w:tplc="96584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EA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866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6E2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3E6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4B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58B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088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3AD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1D752BA"/>
    <w:multiLevelType w:val="hybridMultilevel"/>
    <w:tmpl w:val="1D4A0EBC"/>
    <w:lvl w:ilvl="0" w:tplc="528670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D6492"/>
    <w:multiLevelType w:val="hybridMultilevel"/>
    <w:tmpl w:val="044AF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BC2E5C"/>
    <w:multiLevelType w:val="hybridMultilevel"/>
    <w:tmpl w:val="76285B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2D3C3D"/>
    <w:multiLevelType w:val="hybridMultilevel"/>
    <w:tmpl w:val="76285B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441BEE"/>
    <w:multiLevelType w:val="hybridMultilevel"/>
    <w:tmpl w:val="4FCCA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626EE9"/>
    <w:multiLevelType w:val="hybridMultilevel"/>
    <w:tmpl w:val="AF5E15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146D8C"/>
    <w:multiLevelType w:val="hybridMultilevel"/>
    <w:tmpl w:val="2434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0B6A61"/>
    <w:multiLevelType w:val="hybridMultilevel"/>
    <w:tmpl w:val="74649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0934B4"/>
    <w:multiLevelType w:val="hybridMultilevel"/>
    <w:tmpl w:val="587AA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7B05BE"/>
    <w:multiLevelType w:val="multilevel"/>
    <w:tmpl w:val="DBCC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562731"/>
    <w:multiLevelType w:val="multilevel"/>
    <w:tmpl w:val="99A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44334"/>
    <w:multiLevelType w:val="hybridMultilevel"/>
    <w:tmpl w:val="A450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BD70AE"/>
    <w:multiLevelType w:val="hybridMultilevel"/>
    <w:tmpl w:val="F4F60920"/>
    <w:lvl w:ilvl="0" w:tplc="8530178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612EA"/>
    <w:multiLevelType w:val="multilevel"/>
    <w:tmpl w:val="B82E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D1B36"/>
    <w:multiLevelType w:val="multilevel"/>
    <w:tmpl w:val="4BBE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D12DDC"/>
    <w:multiLevelType w:val="hybridMultilevel"/>
    <w:tmpl w:val="76285B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D248F0"/>
    <w:multiLevelType w:val="hybridMultilevel"/>
    <w:tmpl w:val="A4166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055C12"/>
    <w:multiLevelType w:val="hybridMultilevel"/>
    <w:tmpl w:val="B5589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AB2FA9"/>
    <w:multiLevelType w:val="multilevel"/>
    <w:tmpl w:val="5C2C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DC2BA6"/>
    <w:multiLevelType w:val="hybridMultilevel"/>
    <w:tmpl w:val="73C6E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FA225D"/>
    <w:multiLevelType w:val="hybridMultilevel"/>
    <w:tmpl w:val="42844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720ECE"/>
    <w:multiLevelType w:val="hybridMultilevel"/>
    <w:tmpl w:val="8E88597C"/>
    <w:lvl w:ilvl="0" w:tplc="0D66753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4D354B"/>
    <w:multiLevelType w:val="hybridMultilevel"/>
    <w:tmpl w:val="09241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4F6B50"/>
    <w:multiLevelType w:val="hybridMultilevel"/>
    <w:tmpl w:val="39B064DA"/>
    <w:lvl w:ilvl="0" w:tplc="A036A8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3D41F88">
      <w:start w:val="146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63689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CD6B7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722D07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A08E2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606C6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EF4DDA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5DCD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4A8D5623"/>
    <w:multiLevelType w:val="hybridMultilevel"/>
    <w:tmpl w:val="6E121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F95A64"/>
    <w:multiLevelType w:val="multilevel"/>
    <w:tmpl w:val="E06A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9E61A8"/>
    <w:multiLevelType w:val="hybridMultilevel"/>
    <w:tmpl w:val="2434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3A4DCE"/>
    <w:multiLevelType w:val="hybridMultilevel"/>
    <w:tmpl w:val="1E16A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490346"/>
    <w:multiLevelType w:val="hybridMultilevel"/>
    <w:tmpl w:val="6510B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F078A7"/>
    <w:multiLevelType w:val="hybridMultilevel"/>
    <w:tmpl w:val="C7C2F822"/>
    <w:lvl w:ilvl="0" w:tplc="5BC0348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F4D66C2"/>
    <w:multiLevelType w:val="hybridMultilevel"/>
    <w:tmpl w:val="55FAB340"/>
    <w:lvl w:ilvl="0" w:tplc="63AAC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0A2118"/>
    <w:multiLevelType w:val="hybridMultilevel"/>
    <w:tmpl w:val="9452781C"/>
    <w:lvl w:ilvl="0" w:tplc="B6288DE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517C5E"/>
    <w:multiLevelType w:val="hybridMultilevel"/>
    <w:tmpl w:val="0ABC2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26312A"/>
    <w:multiLevelType w:val="multilevel"/>
    <w:tmpl w:val="B748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C03FCF"/>
    <w:multiLevelType w:val="hybridMultilevel"/>
    <w:tmpl w:val="3B7ED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902915"/>
    <w:multiLevelType w:val="hybridMultilevel"/>
    <w:tmpl w:val="8BBAC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7"/>
  </w:num>
  <w:num w:numId="3">
    <w:abstractNumId w:val="10"/>
  </w:num>
  <w:num w:numId="4">
    <w:abstractNumId w:val="8"/>
  </w:num>
  <w:num w:numId="5">
    <w:abstractNumId w:val="18"/>
  </w:num>
  <w:num w:numId="6">
    <w:abstractNumId w:val="38"/>
  </w:num>
  <w:num w:numId="7">
    <w:abstractNumId w:val="23"/>
  </w:num>
  <w:num w:numId="8">
    <w:abstractNumId w:val="34"/>
  </w:num>
  <w:num w:numId="9">
    <w:abstractNumId w:val="26"/>
  </w:num>
  <w:num w:numId="10">
    <w:abstractNumId w:val="37"/>
  </w:num>
  <w:num w:numId="11">
    <w:abstractNumId w:val="28"/>
  </w:num>
  <w:num w:numId="12">
    <w:abstractNumId w:val="9"/>
  </w:num>
  <w:num w:numId="13">
    <w:abstractNumId w:val="9"/>
  </w:num>
  <w:num w:numId="14">
    <w:abstractNumId w:val="4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46"/>
  </w:num>
  <w:num w:numId="25">
    <w:abstractNumId w:val="44"/>
  </w:num>
  <w:num w:numId="26">
    <w:abstractNumId w:val="39"/>
  </w:num>
  <w:num w:numId="27">
    <w:abstractNumId w:val="13"/>
  </w:num>
  <w:num w:numId="28">
    <w:abstractNumId w:val="12"/>
  </w:num>
  <w:num w:numId="29">
    <w:abstractNumId w:val="11"/>
  </w:num>
  <w:num w:numId="30">
    <w:abstractNumId w:val="35"/>
  </w:num>
  <w:num w:numId="31">
    <w:abstractNumId w:val="33"/>
  </w:num>
  <w:num w:numId="32">
    <w:abstractNumId w:val="24"/>
  </w:num>
  <w:num w:numId="33">
    <w:abstractNumId w:val="42"/>
  </w:num>
  <w:num w:numId="34">
    <w:abstractNumId w:val="43"/>
  </w:num>
  <w:num w:numId="35">
    <w:abstractNumId w:val="22"/>
  </w:num>
  <w:num w:numId="36">
    <w:abstractNumId w:val="30"/>
  </w:num>
  <w:num w:numId="37">
    <w:abstractNumId w:val="25"/>
  </w:num>
  <w:num w:numId="38">
    <w:abstractNumId w:val="45"/>
  </w:num>
  <w:num w:numId="39">
    <w:abstractNumId w:val="29"/>
  </w:num>
  <w:num w:numId="40">
    <w:abstractNumId w:val="15"/>
  </w:num>
  <w:num w:numId="41">
    <w:abstractNumId w:val="16"/>
  </w:num>
  <w:num w:numId="42">
    <w:abstractNumId w:val="14"/>
  </w:num>
  <w:num w:numId="43">
    <w:abstractNumId w:val="17"/>
  </w:num>
  <w:num w:numId="44">
    <w:abstractNumId w:val="40"/>
  </w:num>
  <w:num w:numId="45">
    <w:abstractNumId w:val="27"/>
  </w:num>
  <w:num w:numId="46">
    <w:abstractNumId w:val="31"/>
  </w:num>
  <w:num w:numId="47">
    <w:abstractNumId w:val="19"/>
  </w:num>
  <w:num w:numId="48">
    <w:abstractNumId w:val="21"/>
  </w:num>
  <w:num w:numId="49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Muir">
    <w15:presenceInfo w15:providerId="Windows Live" w15:userId="2b5ec12f06a3a3df"/>
  </w15:person>
  <w15:person w15:author="Raeside, Robert">
    <w15:presenceInfo w15:providerId="AD" w15:userId="S-1-5-21-199048513-897128045-483988704-369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/>
  <w:documentProtection w:edit="forms" w:enforcement="0"/>
  <w:defaultTabStop w:val="720"/>
  <w:drawingGridHorizontalSpacing w:val="284"/>
  <w:drawingGridVerticalSpacing w:val="284"/>
  <w:displayHorizontalDrawingGridEvery w:val="2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EF"/>
    <w:rsid w:val="000130E7"/>
    <w:rsid w:val="00023F6A"/>
    <w:rsid w:val="00024BEA"/>
    <w:rsid w:val="00027562"/>
    <w:rsid w:val="00031ABE"/>
    <w:rsid w:val="00042B0C"/>
    <w:rsid w:val="00045E22"/>
    <w:rsid w:val="0004647B"/>
    <w:rsid w:val="0005519B"/>
    <w:rsid w:val="00057DC3"/>
    <w:rsid w:val="00061357"/>
    <w:rsid w:val="000616B2"/>
    <w:rsid w:val="000621C5"/>
    <w:rsid w:val="0007036E"/>
    <w:rsid w:val="000731E8"/>
    <w:rsid w:val="00080DDA"/>
    <w:rsid w:val="00081526"/>
    <w:rsid w:val="00082DCD"/>
    <w:rsid w:val="00094BBB"/>
    <w:rsid w:val="00096304"/>
    <w:rsid w:val="000A6D87"/>
    <w:rsid w:val="000B6815"/>
    <w:rsid w:val="000B6A45"/>
    <w:rsid w:val="000C2ECD"/>
    <w:rsid w:val="000C2F61"/>
    <w:rsid w:val="000C7362"/>
    <w:rsid w:val="000D0428"/>
    <w:rsid w:val="000D116E"/>
    <w:rsid w:val="000D2893"/>
    <w:rsid w:val="000D4DA0"/>
    <w:rsid w:val="000D7A64"/>
    <w:rsid w:val="000E1832"/>
    <w:rsid w:val="000E2403"/>
    <w:rsid w:val="000E3A83"/>
    <w:rsid w:val="000E4AA3"/>
    <w:rsid w:val="000E5016"/>
    <w:rsid w:val="000E68DD"/>
    <w:rsid w:val="000F3C37"/>
    <w:rsid w:val="000F4220"/>
    <w:rsid w:val="000F494A"/>
    <w:rsid w:val="0010057E"/>
    <w:rsid w:val="00101E79"/>
    <w:rsid w:val="00102402"/>
    <w:rsid w:val="001062FA"/>
    <w:rsid w:val="00117C68"/>
    <w:rsid w:val="001206D8"/>
    <w:rsid w:val="001216C4"/>
    <w:rsid w:val="0012251D"/>
    <w:rsid w:val="0012391F"/>
    <w:rsid w:val="00126BC6"/>
    <w:rsid w:val="00131523"/>
    <w:rsid w:val="00131866"/>
    <w:rsid w:val="00132DE6"/>
    <w:rsid w:val="00133F45"/>
    <w:rsid w:val="00141E77"/>
    <w:rsid w:val="001445F5"/>
    <w:rsid w:val="001472A1"/>
    <w:rsid w:val="00155882"/>
    <w:rsid w:val="0016407A"/>
    <w:rsid w:val="00164F49"/>
    <w:rsid w:val="001678F3"/>
    <w:rsid w:val="0017102E"/>
    <w:rsid w:val="00171DF4"/>
    <w:rsid w:val="00175DA0"/>
    <w:rsid w:val="00183059"/>
    <w:rsid w:val="00185B52"/>
    <w:rsid w:val="00185C91"/>
    <w:rsid w:val="00192D38"/>
    <w:rsid w:val="00193BCC"/>
    <w:rsid w:val="001963B3"/>
    <w:rsid w:val="001A16EE"/>
    <w:rsid w:val="001A45EA"/>
    <w:rsid w:val="001B1F65"/>
    <w:rsid w:val="001C6FD8"/>
    <w:rsid w:val="001D09D0"/>
    <w:rsid w:val="001D6A90"/>
    <w:rsid w:val="001D6BF0"/>
    <w:rsid w:val="001D7DB8"/>
    <w:rsid w:val="001F773A"/>
    <w:rsid w:val="002014EE"/>
    <w:rsid w:val="00202B78"/>
    <w:rsid w:val="00202DE8"/>
    <w:rsid w:val="00203FEF"/>
    <w:rsid w:val="0021147E"/>
    <w:rsid w:val="002131BE"/>
    <w:rsid w:val="00214D7F"/>
    <w:rsid w:val="002178DF"/>
    <w:rsid w:val="00217D0F"/>
    <w:rsid w:val="0022083F"/>
    <w:rsid w:val="0022227A"/>
    <w:rsid w:val="00222D57"/>
    <w:rsid w:val="002261C9"/>
    <w:rsid w:val="00232227"/>
    <w:rsid w:val="00234B85"/>
    <w:rsid w:val="00234CCF"/>
    <w:rsid w:val="0024515B"/>
    <w:rsid w:val="00245554"/>
    <w:rsid w:val="002546E1"/>
    <w:rsid w:val="0025693C"/>
    <w:rsid w:val="00256FFB"/>
    <w:rsid w:val="00260C9D"/>
    <w:rsid w:val="00267AFE"/>
    <w:rsid w:val="00270C6A"/>
    <w:rsid w:val="00277A90"/>
    <w:rsid w:val="002802DA"/>
    <w:rsid w:val="00280752"/>
    <w:rsid w:val="00283BDF"/>
    <w:rsid w:val="00287E8C"/>
    <w:rsid w:val="00295F9B"/>
    <w:rsid w:val="00297323"/>
    <w:rsid w:val="002A2FC1"/>
    <w:rsid w:val="002A42B3"/>
    <w:rsid w:val="002A5129"/>
    <w:rsid w:val="002B3F1B"/>
    <w:rsid w:val="002C0173"/>
    <w:rsid w:val="002C14AF"/>
    <w:rsid w:val="002C160D"/>
    <w:rsid w:val="002C2D21"/>
    <w:rsid w:val="002C4A25"/>
    <w:rsid w:val="002C661A"/>
    <w:rsid w:val="002C6ADD"/>
    <w:rsid w:val="002D188A"/>
    <w:rsid w:val="002D6B34"/>
    <w:rsid w:val="002D7B53"/>
    <w:rsid w:val="002E5041"/>
    <w:rsid w:val="002F14C5"/>
    <w:rsid w:val="002F3F80"/>
    <w:rsid w:val="002F59DC"/>
    <w:rsid w:val="00301B9D"/>
    <w:rsid w:val="00306746"/>
    <w:rsid w:val="00311F15"/>
    <w:rsid w:val="00315C40"/>
    <w:rsid w:val="00320498"/>
    <w:rsid w:val="00325612"/>
    <w:rsid w:val="00353248"/>
    <w:rsid w:val="003534E6"/>
    <w:rsid w:val="003536FA"/>
    <w:rsid w:val="003617E5"/>
    <w:rsid w:val="00363E50"/>
    <w:rsid w:val="003653E9"/>
    <w:rsid w:val="003760F0"/>
    <w:rsid w:val="00376EE0"/>
    <w:rsid w:val="00380C44"/>
    <w:rsid w:val="00382B36"/>
    <w:rsid w:val="00383491"/>
    <w:rsid w:val="00383B17"/>
    <w:rsid w:val="003940A9"/>
    <w:rsid w:val="003A4B61"/>
    <w:rsid w:val="003A6E00"/>
    <w:rsid w:val="003A7F8B"/>
    <w:rsid w:val="003B2148"/>
    <w:rsid w:val="003B420D"/>
    <w:rsid w:val="003B58BD"/>
    <w:rsid w:val="003B6076"/>
    <w:rsid w:val="003B76D1"/>
    <w:rsid w:val="003C0966"/>
    <w:rsid w:val="003C19ED"/>
    <w:rsid w:val="003C1E78"/>
    <w:rsid w:val="003C2FD4"/>
    <w:rsid w:val="003C58A6"/>
    <w:rsid w:val="003C69FC"/>
    <w:rsid w:val="003C760E"/>
    <w:rsid w:val="003D11DE"/>
    <w:rsid w:val="003D54D0"/>
    <w:rsid w:val="003D7A56"/>
    <w:rsid w:val="003E2D7D"/>
    <w:rsid w:val="003F2CB2"/>
    <w:rsid w:val="003F6488"/>
    <w:rsid w:val="00400471"/>
    <w:rsid w:val="00403203"/>
    <w:rsid w:val="00404445"/>
    <w:rsid w:val="004070A0"/>
    <w:rsid w:val="004109D0"/>
    <w:rsid w:val="00413F9A"/>
    <w:rsid w:val="00417ACB"/>
    <w:rsid w:val="0042250E"/>
    <w:rsid w:val="00426DC5"/>
    <w:rsid w:val="004274D4"/>
    <w:rsid w:val="00431FD3"/>
    <w:rsid w:val="00435268"/>
    <w:rsid w:val="004379A7"/>
    <w:rsid w:val="00440471"/>
    <w:rsid w:val="00441482"/>
    <w:rsid w:val="00445C8B"/>
    <w:rsid w:val="00452557"/>
    <w:rsid w:val="00452CCF"/>
    <w:rsid w:val="004531A1"/>
    <w:rsid w:val="004537EF"/>
    <w:rsid w:val="00453F16"/>
    <w:rsid w:val="0045726D"/>
    <w:rsid w:val="0046362D"/>
    <w:rsid w:val="00474EE6"/>
    <w:rsid w:val="00477E20"/>
    <w:rsid w:val="004808A0"/>
    <w:rsid w:val="00486058"/>
    <w:rsid w:val="00491C2E"/>
    <w:rsid w:val="0049509B"/>
    <w:rsid w:val="004A26EE"/>
    <w:rsid w:val="004A7548"/>
    <w:rsid w:val="004B3072"/>
    <w:rsid w:val="004B30AA"/>
    <w:rsid w:val="004B6453"/>
    <w:rsid w:val="004C4E7D"/>
    <w:rsid w:val="004C5A26"/>
    <w:rsid w:val="004C72E0"/>
    <w:rsid w:val="004D1F88"/>
    <w:rsid w:val="004D27B1"/>
    <w:rsid w:val="004D57C6"/>
    <w:rsid w:val="004E1091"/>
    <w:rsid w:val="004E2EFE"/>
    <w:rsid w:val="004F0670"/>
    <w:rsid w:val="004F11A1"/>
    <w:rsid w:val="004F3563"/>
    <w:rsid w:val="004F4B7A"/>
    <w:rsid w:val="00500D65"/>
    <w:rsid w:val="00502400"/>
    <w:rsid w:val="0051186A"/>
    <w:rsid w:val="00511C39"/>
    <w:rsid w:val="005122B3"/>
    <w:rsid w:val="00512C30"/>
    <w:rsid w:val="005147E9"/>
    <w:rsid w:val="00515971"/>
    <w:rsid w:val="00517079"/>
    <w:rsid w:val="0053123D"/>
    <w:rsid w:val="00534727"/>
    <w:rsid w:val="0053616E"/>
    <w:rsid w:val="00536E60"/>
    <w:rsid w:val="00542548"/>
    <w:rsid w:val="005437ED"/>
    <w:rsid w:val="00544AFA"/>
    <w:rsid w:val="00551224"/>
    <w:rsid w:val="00551D1A"/>
    <w:rsid w:val="0055428C"/>
    <w:rsid w:val="005571E7"/>
    <w:rsid w:val="005604B7"/>
    <w:rsid w:val="00563EDE"/>
    <w:rsid w:val="00582BD1"/>
    <w:rsid w:val="00590666"/>
    <w:rsid w:val="00597E2D"/>
    <w:rsid w:val="005A2216"/>
    <w:rsid w:val="005A419E"/>
    <w:rsid w:val="005A614A"/>
    <w:rsid w:val="005B0F01"/>
    <w:rsid w:val="005B2961"/>
    <w:rsid w:val="005B3CAB"/>
    <w:rsid w:val="005B5ACC"/>
    <w:rsid w:val="005C175B"/>
    <w:rsid w:val="005C1F51"/>
    <w:rsid w:val="005C48D3"/>
    <w:rsid w:val="005D038F"/>
    <w:rsid w:val="005D4E6A"/>
    <w:rsid w:val="005E10B2"/>
    <w:rsid w:val="005E76B9"/>
    <w:rsid w:val="005F5729"/>
    <w:rsid w:val="005F7076"/>
    <w:rsid w:val="00606E60"/>
    <w:rsid w:val="00610761"/>
    <w:rsid w:val="006113B1"/>
    <w:rsid w:val="006136E2"/>
    <w:rsid w:val="0061705D"/>
    <w:rsid w:val="0062654D"/>
    <w:rsid w:val="006350A4"/>
    <w:rsid w:val="006352FC"/>
    <w:rsid w:val="00646DDF"/>
    <w:rsid w:val="0065234B"/>
    <w:rsid w:val="00653E4A"/>
    <w:rsid w:val="00660B11"/>
    <w:rsid w:val="00661AB5"/>
    <w:rsid w:val="00672A3C"/>
    <w:rsid w:val="0067519B"/>
    <w:rsid w:val="00675C3B"/>
    <w:rsid w:val="0067684B"/>
    <w:rsid w:val="00682191"/>
    <w:rsid w:val="00682D5C"/>
    <w:rsid w:val="0068495F"/>
    <w:rsid w:val="006865DB"/>
    <w:rsid w:val="00691510"/>
    <w:rsid w:val="006B5E45"/>
    <w:rsid w:val="006C4033"/>
    <w:rsid w:val="006C42FE"/>
    <w:rsid w:val="006C6371"/>
    <w:rsid w:val="006C6E43"/>
    <w:rsid w:val="006C75AB"/>
    <w:rsid w:val="006D37AC"/>
    <w:rsid w:val="006D6890"/>
    <w:rsid w:val="006E1EF2"/>
    <w:rsid w:val="006F021E"/>
    <w:rsid w:val="006F3C3F"/>
    <w:rsid w:val="00704563"/>
    <w:rsid w:val="0071342A"/>
    <w:rsid w:val="007140CE"/>
    <w:rsid w:val="00714FCD"/>
    <w:rsid w:val="00716C7C"/>
    <w:rsid w:val="00726CD1"/>
    <w:rsid w:val="00732407"/>
    <w:rsid w:val="00737282"/>
    <w:rsid w:val="00737AFE"/>
    <w:rsid w:val="00742872"/>
    <w:rsid w:val="00742F4C"/>
    <w:rsid w:val="00746E88"/>
    <w:rsid w:val="00747C3E"/>
    <w:rsid w:val="00752912"/>
    <w:rsid w:val="0075345B"/>
    <w:rsid w:val="00755609"/>
    <w:rsid w:val="0075657E"/>
    <w:rsid w:val="00756D4A"/>
    <w:rsid w:val="00757AC3"/>
    <w:rsid w:val="00764F9C"/>
    <w:rsid w:val="0076707F"/>
    <w:rsid w:val="00780667"/>
    <w:rsid w:val="00784400"/>
    <w:rsid w:val="00784C72"/>
    <w:rsid w:val="00786FFB"/>
    <w:rsid w:val="007900B0"/>
    <w:rsid w:val="00794544"/>
    <w:rsid w:val="0079672B"/>
    <w:rsid w:val="00797625"/>
    <w:rsid w:val="0079764F"/>
    <w:rsid w:val="00797FED"/>
    <w:rsid w:val="007A33A4"/>
    <w:rsid w:val="007A4361"/>
    <w:rsid w:val="007A473A"/>
    <w:rsid w:val="007B4B9A"/>
    <w:rsid w:val="007B4DA3"/>
    <w:rsid w:val="007B7858"/>
    <w:rsid w:val="007D0FCD"/>
    <w:rsid w:val="007E068E"/>
    <w:rsid w:val="007E7341"/>
    <w:rsid w:val="007F490E"/>
    <w:rsid w:val="00800671"/>
    <w:rsid w:val="00810966"/>
    <w:rsid w:val="00810AC9"/>
    <w:rsid w:val="008130A2"/>
    <w:rsid w:val="008154D2"/>
    <w:rsid w:val="00816169"/>
    <w:rsid w:val="00817381"/>
    <w:rsid w:val="008269E5"/>
    <w:rsid w:val="008322DA"/>
    <w:rsid w:val="0083290C"/>
    <w:rsid w:val="00832C47"/>
    <w:rsid w:val="008331BF"/>
    <w:rsid w:val="008337BE"/>
    <w:rsid w:val="00836C85"/>
    <w:rsid w:val="00837AB4"/>
    <w:rsid w:val="00840FC4"/>
    <w:rsid w:val="00842B04"/>
    <w:rsid w:val="00843CDB"/>
    <w:rsid w:val="00851820"/>
    <w:rsid w:val="00852685"/>
    <w:rsid w:val="00852966"/>
    <w:rsid w:val="008539BB"/>
    <w:rsid w:val="00863031"/>
    <w:rsid w:val="0086650F"/>
    <w:rsid w:val="0087246A"/>
    <w:rsid w:val="0087483B"/>
    <w:rsid w:val="00882940"/>
    <w:rsid w:val="008840D3"/>
    <w:rsid w:val="00891854"/>
    <w:rsid w:val="00893E22"/>
    <w:rsid w:val="00893EEC"/>
    <w:rsid w:val="0089757B"/>
    <w:rsid w:val="008B3A9A"/>
    <w:rsid w:val="008B3D39"/>
    <w:rsid w:val="008C0220"/>
    <w:rsid w:val="008C05BD"/>
    <w:rsid w:val="008C5E6B"/>
    <w:rsid w:val="008C6DFE"/>
    <w:rsid w:val="008D263C"/>
    <w:rsid w:val="008D6E40"/>
    <w:rsid w:val="008D7777"/>
    <w:rsid w:val="008E2479"/>
    <w:rsid w:val="008F1154"/>
    <w:rsid w:val="008F4565"/>
    <w:rsid w:val="008F4879"/>
    <w:rsid w:val="008F4AEA"/>
    <w:rsid w:val="008F599B"/>
    <w:rsid w:val="0090355E"/>
    <w:rsid w:val="00904C37"/>
    <w:rsid w:val="00906B5F"/>
    <w:rsid w:val="00906B91"/>
    <w:rsid w:val="0091301D"/>
    <w:rsid w:val="00915D4B"/>
    <w:rsid w:val="00916476"/>
    <w:rsid w:val="00921B3E"/>
    <w:rsid w:val="00925F2B"/>
    <w:rsid w:val="00930070"/>
    <w:rsid w:val="009323A4"/>
    <w:rsid w:val="00933D59"/>
    <w:rsid w:val="00935918"/>
    <w:rsid w:val="00936746"/>
    <w:rsid w:val="00940D2E"/>
    <w:rsid w:val="009427BC"/>
    <w:rsid w:val="00946E75"/>
    <w:rsid w:val="0095211E"/>
    <w:rsid w:val="0095469B"/>
    <w:rsid w:val="00961021"/>
    <w:rsid w:val="0096263D"/>
    <w:rsid w:val="00963AC0"/>
    <w:rsid w:val="00964791"/>
    <w:rsid w:val="00970455"/>
    <w:rsid w:val="009746A3"/>
    <w:rsid w:val="00974722"/>
    <w:rsid w:val="009769EB"/>
    <w:rsid w:val="00985C2B"/>
    <w:rsid w:val="00987F35"/>
    <w:rsid w:val="00987F98"/>
    <w:rsid w:val="00991899"/>
    <w:rsid w:val="00995701"/>
    <w:rsid w:val="00995D91"/>
    <w:rsid w:val="0099708B"/>
    <w:rsid w:val="009A3E64"/>
    <w:rsid w:val="009A418F"/>
    <w:rsid w:val="009A5A99"/>
    <w:rsid w:val="009A7997"/>
    <w:rsid w:val="009B350E"/>
    <w:rsid w:val="009B482D"/>
    <w:rsid w:val="009B5E18"/>
    <w:rsid w:val="009B79AF"/>
    <w:rsid w:val="009B7B23"/>
    <w:rsid w:val="009C2945"/>
    <w:rsid w:val="009C6BD4"/>
    <w:rsid w:val="009D14C2"/>
    <w:rsid w:val="009D5B5F"/>
    <w:rsid w:val="009D5C49"/>
    <w:rsid w:val="009D6AC7"/>
    <w:rsid w:val="009E19E1"/>
    <w:rsid w:val="009E3106"/>
    <w:rsid w:val="009E48A1"/>
    <w:rsid w:val="009E4A9C"/>
    <w:rsid w:val="009E7725"/>
    <w:rsid w:val="00A24D9C"/>
    <w:rsid w:val="00A264A3"/>
    <w:rsid w:val="00A26FD1"/>
    <w:rsid w:val="00A30228"/>
    <w:rsid w:val="00A32ED2"/>
    <w:rsid w:val="00A3663C"/>
    <w:rsid w:val="00A411FD"/>
    <w:rsid w:val="00A461BA"/>
    <w:rsid w:val="00A50820"/>
    <w:rsid w:val="00A50935"/>
    <w:rsid w:val="00A50A3E"/>
    <w:rsid w:val="00A53F18"/>
    <w:rsid w:val="00A63D34"/>
    <w:rsid w:val="00A64570"/>
    <w:rsid w:val="00A718D4"/>
    <w:rsid w:val="00A728F6"/>
    <w:rsid w:val="00A73564"/>
    <w:rsid w:val="00A75B85"/>
    <w:rsid w:val="00A80E2A"/>
    <w:rsid w:val="00A83476"/>
    <w:rsid w:val="00A83890"/>
    <w:rsid w:val="00A8427E"/>
    <w:rsid w:val="00A87C25"/>
    <w:rsid w:val="00A95C18"/>
    <w:rsid w:val="00AA44D5"/>
    <w:rsid w:val="00AA52FD"/>
    <w:rsid w:val="00AB366A"/>
    <w:rsid w:val="00AB7689"/>
    <w:rsid w:val="00AC60CD"/>
    <w:rsid w:val="00AD2966"/>
    <w:rsid w:val="00AD74D3"/>
    <w:rsid w:val="00AE284E"/>
    <w:rsid w:val="00AE365D"/>
    <w:rsid w:val="00AE4EDE"/>
    <w:rsid w:val="00AF3DA1"/>
    <w:rsid w:val="00AF57E6"/>
    <w:rsid w:val="00B10889"/>
    <w:rsid w:val="00B16755"/>
    <w:rsid w:val="00B24602"/>
    <w:rsid w:val="00B26949"/>
    <w:rsid w:val="00B30521"/>
    <w:rsid w:val="00B4047E"/>
    <w:rsid w:val="00B4502E"/>
    <w:rsid w:val="00B52453"/>
    <w:rsid w:val="00B5736C"/>
    <w:rsid w:val="00B638B9"/>
    <w:rsid w:val="00B70187"/>
    <w:rsid w:val="00B75824"/>
    <w:rsid w:val="00B77ED8"/>
    <w:rsid w:val="00B77FD7"/>
    <w:rsid w:val="00B81075"/>
    <w:rsid w:val="00B8275A"/>
    <w:rsid w:val="00B85F04"/>
    <w:rsid w:val="00B93E46"/>
    <w:rsid w:val="00BA3DF9"/>
    <w:rsid w:val="00BB4414"/>
    <w:rsid w:val="00BB53CB"/>
    <w:rsid w:val="00BB56BF"/>
    <w:rsid w:val="00BC2A52"/>
    <w:rsid w:val="00BC5C91"/>
    <w:rsid w:val="00BC5CFE"/>
    <w:rsid w:val="00BD06A3"/>
    <w:rsid w:val="00BD06D3"/>
    <w:rsid w:val="00BD22CC"/>
    <w:rsid w:val="00BD4635"/>
    <w:rsid w:val="00BE1AB4"/>
    <w:rsid w:val="00BE5211"/>
    <w:rsid w:val="00BF03D0"/>
    <w:rsid w:val="00BF140A"/>
    <w:rsid w:val="00BF28E0"/>
    <w:rsid w:val="00BF37B8"/>
    <w:rsid w:val="00BF41A5"/>
    <w:rsid w:val="00C0283E"/>
    <w:rsid w:val="00C06ADD"/>
    <w:rsid w:val="00C06DCA"/>
    <w:rsid w:val="00C12B5F"/>
    <w:rsid w:val="00C23FD0"/>
    <w:rsid w:val="00C2774B"/>
    <w:rsid w:val="00C33463"/>
    <w:rsid w:val="00C358D4"/>
    <w:rsid w:val="00C41BD9"/>
    <w:rsid w:val="00C4504C"/>
    <w:rsid w:val="00C50298"/>
    <w:rsid w:val="00C51408"/>
    <w:rsid w:val="00C62A9A"/>
    <w:rsid w:val="00C650AC"/>
    <w:rsid w:val="00C66BFD"/>
    <w:rsid w:val="00C66E16"/>
    <w:rsid w:val="00C70A40"/>
    <w:rsid w:val="00C713AB"/>
    <w:rsid w:val="00C7285F"/>
    <w:rsid w:val="00C75AA5"/>
    <w:rsid w:val="00C90A81"/>
    <w:rsid w:val="00C9353B"/>
    <w:rsid w:val="00C93E8F"/>
    <w:rsid w:val="00C96445"/>
    <w:rsid w:val="00CA0E9E"/>
    <w:rsid w:val="00CA1EF2"/>
    <w:rsid w:val="00CA5876"/>
    <w:rsid w:val="00CA5CF7"/>
    <w:rsid w:val="00CB0FFF"/>
    <w:rsid w:val="00CB2AE8"/>
    <w:rsid w:val="00CB36F7"/>
    <w:rsid w:val="00CB439D"/>
    <w:rsid w:val="00CB47C4"/>
    <w:rsid w:val="00CB7505"/>
    <w:rsid w:val="00CC19B6"/>
    <w:rsid w:val="00CC2ED4"/>
    <w:rsid w:val="00CC44BE"/>
    <w:rsid w:val="00CC5BE3"/>
    <w:rsid w:val="00CC795C"/>
    <w:rsid w:val="00CD1AC2"/>
    <w:rsid w:val="00CE3A88"/>
    <w:rsid w:val="00CF7B1D"/>
    <w:rsid w:val="00D0117C"/>
    <w:rsid w:val="00D056DB"/>
    <w:rsid w:val="00D1017D"/>
    <w:rsid w:val="00D10E2F"/>
    <w:rsid w:val="00D132E3"/>
    <w:rsid w:val="00D258CF"/>
    <w:rsid w:val="00D25DE6"/>
    <w:rsid w:val="00D34244"/>
    <w:rsid w:val="00D34C08"/>
    <w:rsid w:val="00D35A75"/>
    <w:rsid w:val="00D40B51"/>
    <w:rsid w:val="00D45C40"/>
    <w:rsid w:val="00D54659"/>
    <w:rsid w:val="00D55A8A"/>
    <w:rsid w:val="00D561C6"/>
    <w:rsid w:val="00D62FA5"/>
    <w:rsid w:val="00D63FCA"/>
    <w:rsid w:val="00D64AA1"/>
    <w:rsid w:val="00D734D0"/>
    <w:rsid w:val="00D73E48"/>
    <w:rsid w:val="00D769B9"/>
    <w:rsid w:val="00D82B98"/>
    <w:rsid w:val="00D847E2"/>
    <w:rsid w:val="00D90BEE"/>
    <w:rsid w:val="00D92A45"/>
    <w:rsid w:val="00D94B96"/>
    <w:rsid w:val="00D95037"/>
    <w:rsid w:val="00D956E6"/>
    <w:rsid w:val="00D97F6B"/>
    <w:rsid w:val="00DA102B"/>
    <w:rsid w:val="00DB3BE2"/>
    <w:rsid w:val="00DB4315"/>
    <w:rsid w:val="00DB4C10"/>
    <w:rsid w:val="00DB6B3A"/>
    <w:rsid w:val="00DC1CF0"/>
    <w:rsid w:val="00DD12E4"/>
    <w:rsid w:val="00DD2876"/>
    <w:rsid w:val="00DD3BAC"/>
    <w:rsid w:val="00DD6F1F"/>
    <w:rsid w:val="00DD7BC1"/>
    <w:rsid w:val="00DE004A"/>
    <w:rsid w:val="00DE1B8D"/>
    <w:rsid w:val="00DE366D"/>
    <w:rsid w:val="00DE3DEF"/>
    <w:rsid w:val="00DE555A"/>
    <w:rsid w:val="00DF02A7"/>
    <w:rsid w:val="00DF1B61"/>
    <w:rsid w:val="00DF6193"/>
    <w:rsid w:val="00E00BAD"/>
    <w:rsid w:val="00E03666"/>
    <w:rsid w:val="00E037A8"/>
    <w:rsid w:val="00E073A3"/>
    <w:rsid w:val="00E14395"/>
    <w:rsid w:val="00E16E5E"/>
    <w:rsid w:val="00E17387"/>
    <w:rsid w:val="00E26366"/>
    <w:rsid w:val="00E26C64"/>
    <w:rsid w:val="00E33D5D"/>
    <w:rsid w:val="00E41C06"/>
    <w:rsid w:val="00E44081"/>
    <w:rsid w:val="00E53CA9"/>
    <w:rsid w:val="00E6004D"/>
    <w:rsid w:val="00E63246"/>
    <w:rsid w:val="00E65521"/>
    <w:rsid w:val="00E659D7"/>
    <w:rsid w:val="00E65CC5"/>
    <w:rsid w:val="00E70F77"/>
    <w:rsid w:val="00E74691"/>
    <w:rsid w:val="00E74756"/>
    <w:rsid w:val="00E8220F"/>
    <w:rsid w:val="00E841E8"/>
    <w:rsid w:val="00E868F4"/>
    <w:rsid w:val="00E915B0"/>
    <w:rsid w:val="00EA3A1A"/>
    <w:rsid w:val="00EA6155"/>
    <w:rsid w:val="00EA66A9"/>
    <w:rsid w:val="00EA67EF"/>
    <w:rsid w:val="00EB1415"/>
    <w:rsid w:val="00EB4837"/>
    <w:rsid w:val="00EB5DF0"/>
    <w:rsid w:val="00EC0AEC"/>
    <w:rsid w:val="00EC2F19"/>
    <w:rsid w:val="00EC37DD"/>
    <w:rsid w:val="00EC422C"/>
    <w:rsid w:val="00EC432E"/>
    <w:rsid w:val="00ED1681"/>
    <w:rsid w:val="00ED1689"/>
    <w:rsid w:val="00ED25BA"/>
    <w:rsid w:val="00ED4904"/>
    <w:rsid w:val="00ED60BA"/>
    <w:rsid w:val="00EE4B76"/>
    <w:rsid w:val="00EE5690"/>
    <w:rsid w:val="00EF06A9"/>
    <w:rsid w:val="00EF24C9"/>
    <w:rsid w:val="00EF43E7"/>
    <w:rsid w:val="00F01DA8"/>
    <w:rsid w:val="00F04499"/>
    <w:rsid w:val="00F06D40"/>
    <w:rsid w:val="00F12568"/>
    <w:rsid w:val="00F134F2"/>
    <w:rsid w:val="00F13995"/>
    <w:rsid w:val="00F26C9C"/>
    <w:rsid w:val="00F30576"/>
    <w:rsid w:val="00F323EA"/>
    <w:rsid w:val="00F342C9"/>
    <w:rsid w:val="00F352F7"/>
    <w:rsid w:val="00F356E0"/>
    <w:rsid w:val="00F40E98"/>
    <w:rsid w:val="00F4415F"/>
    <w:rsid w:val="00F44C05"/>
    <w:rsid w:val="00F468D6"/>
    <w:rsid w:val="00F472E7"/>
    <w:rsid w:val="00F56169"/>
    <w:rsid w:val="00F60505"/>
    <w:rsid w:val="00F61DBF"/>
    <w:rsid w:val="00F6296F"/>
    <w:rsid w:val="00F6353B"/>
    <w:rsid w:val="00F64D29"/>
    <w:rsid w:val="00F67CEE"/>
    <w:rsid w:val="00F71DA9"/>
    <w:rsid w:val="00F72967"/>
    <w:rsid w:val="00F752F5"/>
    <w:rsid w:val="00F75A3D"/>
    <w:rsid w:val="00F75D51"/>
    <w:rsid w:val="00F76514"/>
    <w:rsid w:val="00F83873"/>
    <w:rsid w:val="00F9064C"/>
    <w:rsid w:val="00F962A7"/>
    <w:rsid w:val="00FA0542"/>
    <w:rsid w:val="00FA097F"/>
    <w:rsid w:val="00FA3A53"/>
    <w:rsid w:val="00FA483A"/>
    <w:rsid w:val="00FB076C"/>
    <w:rsid w:val="00FB176A"/>
    <w:rsid w:val="00FB7344"/>
    <w:rsid w:val="00FC77D8"/>
    <w:rsid w:val="00FD01E9"/>
    <w:rsid w:val="00FD1286"/>
    <w:rsid w:val="00FD2BA4"/>
    <w:rsid w:val="00FD5500"/>
    <w:rsid w:val="00FD753A"/>
    <w:rsid w:val="00FE423F"/>
    <w:rsid w:val="00FE743B"/>
    <w:rsid w:val="00FF3040"/>
    <w:rsid w:val="00FF6D01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EB0472"/>
  <w15:docId w15:val="{EA050C0D-07D2-443B-A939-1F9852A4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0CD"/>
    <w:rPr>
      <w:sz w:val="22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B4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CB47C4"/>
    <w:pPr>
      <w:spacing w:before="200"/>
      <w:outlineLvl w:val="1"/>
    </w:pPr>
    <w:rPr>
      <w:color w:val="4F81BD" w:themeColor="accent1"/>
      <w:sz w:val="36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974722"/>
    <w:pPr>
      <w:outlineLvl w:val="2"/>
    </w:pPr>
    <w:rPr>
      <w:color w:val="548DD4" w:themeColor="text2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6155"/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6155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1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E16E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7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26D"/>
  </w:style>
  <w:style w:type="paragraph" w:styleId="Footer">
    <w:name w:val="footer"/>
    <w:basedOn w:val="Normal"/>
    <w:link w:val="FooterChar"/>
    <w:uiPriority w:val="99"/>
    <w:unhideWhenUsed/>
    <w:rsid w:val="00457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26D"/>
  </w:style>
  <w:style w:type="character" w:styleId="Hyperlink">
    <w:name w:val="Hyperlink"/>
    <w:basedOn w:val="DefaultParagraphFont"/>
    <w:uiPriority w:val="99"/>
    <w:unhideWhenUsed/>
    <w:rsid w:val="006B5E45"/>
    <w:rPr>
      <w:color w:val="0000FF" w:themeColor="hyperlink"/>
      <w:u w:val="single"/>
    </w:rPr>
  </w:style>
  <w:style w:type="paragraph" w:styleId="ListParagraph">
    <w:name w:val="List Paragraph"/>
    <w:basedOn w:val="BodyText"/>
    <w:uiPriority w:val="34"/>
    <w:qFormat/>
    <w:rsid w:val="009B350E"/>
    <w:pPr>
      <w:ind w:left="720"/>
      <w:contextualSpacing/>
    </w:pPr>
    <w:rPr>
      <w:rFonts w:eastAsiaTheme="minorEastAsia" w:cstheme="minorBidi"/>
      <w:lang w:eastAsia="zh-CN"/>
    </w:rPr>
  </w:style>
  <w:style w:type="paragraph" w:styleId="BodyText">
    <w:name w:val="Body Text"/>
    <w:basedOn w:val="Normal"/>
    <w:link w:val="BodyTextChar"/>
    <w:uiPriority w:val="99"/>
    <w:unhideWhenUsed/>
    <w:qFormat/>
    <w:rsid w:val="00203FEF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03FEF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B47C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47C4"/>
    <w:rPr>
      <w:rFonts w:asciiTheme="majorHAnsi" w:eastAsiaTheme="majorEastAsia" w:hAnsiTheme="majorHAnsi" w:cstheme="majorBidi"/>
      <w:b/>
      <w:bCs/>
      <w:color w:val="4F81BD" w:themeColor="accent1"/>
      <w:sz w:val="36"/>
      <w:szCs w:val="2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E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E45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5E4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6B5E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4722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40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4033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6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6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ListNumber">
    <w:name w:val="List Number"/>
    <w:basedOn w:val="BodyText"/>
    <w:uiPriority w:val="99"/>
    <w:unhideWhenUsed/>
    <w:rsid w:val="000616B2"/>
    <w:pPr>
      <w:numPr>
        <w:numId w:val="4"/>
      </w:numPr>
      <w:contextualSpacing/>
    </w:pPr>
  </w:style>
  <w:style w:type="paragraph" w:styleId="NormalWeb">
    <w:name w:val="Normal (Web)"/>
    <w:basedOn w:val="Normal"/>
    <w:uiPriority w:val="99"/>
    <w:rsid w:val="00D34C08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/>
    </w:rPr>
  </w:style>
  <w:style w:type="paragraph" w:styleId="ListBullet">
    <w:name w:val="List Bullet"/>
    <w:basedOn w:val="BodyText"/>
    <w:uiPriority w:val="99"/>
    <w:unhideWhenUsed/>
    <w:rsid w:val="00D34C08"/>
    <w:pPr>
      <w:numPr>
        <w:numId w:val="1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0070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00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00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0070"/>
    <w:pPr>
      <w:spacing w:after="100"/>
      <w:ind w:left="440"/>
    </w:pPr>
  </w:style>
  <w:style w:type="table" w:customStyle="1" w:styleId="LightGrid1">
    <w:name w:val="Light Grid1"/>
    <w:basedOn w:val="TableNormal"/>
    <w:uiPriority w:val="62"/>
    <w:rsid w:val="00F4415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87E8C"/>
    <w:rPr>
      <w:color w:val="800080" w:themeColor="followedHyperlink"/>
      <w:u w:val="single"/>
    </w:rPr>
  </w:style>
  <w:style w:type="paragraph" w:customStyle="1" w:styleId="Default">
    <w:name w:val="Default"/>
    <w:rsid w:val="00B5736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22227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0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07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076"/>
    <w:rPr>
      <w:b/>
      <w:bCs/>
      <w:lang w:eastAsia="en-US"/>
    </w:rPr>
  </w:style>
  <w:style w:type="character" w:customStyle="1" w:styleId="a-size-base">
    <w:name w:val="a-size-base"/>
    <w:basedOn w:val="DefaultParagraphFont"/>
    <w:rsid w:val="0053616E"/>
  </w:style>
  <w:style w:type="character" w:customStyle="1" w:styleId="apple-converted-space">
    <w:name w:val="apple-converted-space"/>
    <w:basedOn w:val="DefaultParagraphFont"/>
    <w:rsid w:val="00536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2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023">
              <w:marLeft w:val="0"/>
              <w:marRight w:val="0"/>
              <w:marTop w:val="45"/>
              <w:marBottom w:val="0"/>
              <w:divBdr>
                <w:top w:val="single" w:sz="2" w:space="2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80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50">
              <w:marLeft w:val="0"/>
              <w:marRight w:val="0"/>
              <w:marTop w:val="45"/>
              <w:marBottom w:val="0"/>
              <w:divBdr>
                <w:top w:val="single" w:sz="2" w:space="2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mike2.openmethodology.org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.cruickshank@napier.ac.uk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35E2DF785D4942AC96B9D1A408E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33F20-AC74-49F1-9C17-0E46E109241F}"/>
      </w:docPartPr>
      <w:docPartBody>
        <w:p w:rsidR="006015F5" w:rsidRDefault="006015F5">
          <w:pPr>
            <w:pStyle w:val="D335E2DF785D4942AC96B9D1A408E317"/>
          </w:pPr>
          <w:r w:rsidRPr="007E7B6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15F5"/>
    <w:rsid w:val="00052CEA"/>
    <w:rsid w:val="001310BD"/>
    <w:rsid w:val="002A456D"/>
    <w:rsid w:val="003C1D15"/>
    <w:rsid w:val="00415D69"/>
    <w:rsid w:val="00441B02"/>
    <w:rsid w:val="004514B6"/>
    <w:rsid w:val="005C1F75"/>
    <w:rsid w:val="005F35E2"/>
    <w:rsid w:val="006015F5"/>
    <w:rsid w:val="0063261A"/>
    <w:rsid w:val="006355CC"/>
    <w:rsid w:val="00640428"/>
    <w:rsid w:val="006A2AEF"/>
    <w:rsid w:val="007A2772"/>
    <w:rsid w:val="007B2278"/>
    <w:rsid w:val="00981654"/>
    <w:rsid w:val="00A17101"/>
    <w:rsid w:val="00A21C0E"/>
    <w:rsid w:val="00B46DD9"/>
    <w:rsid w:val="00CF3820"/>
    <w:rsid w:val="00E40C77"/>
    <w:rsid w:val="00EF61CA"/>
    <w:rsid w:val="00F27C9C"/>
    <w:rsid w:val="00F75AE4"/>
    <w:rsid w:val="00F7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AEF"/>
    <w:rPr>
      <w:color w:val="808080"/>
    </w:rPr>
  </w:style>
  <w:style w:type="paragraph" w:customStyle="1" w:styleId="D335E2DF785D4942AC96B9D1A408E317">
    <w:name w:val="D335E2DF785D4942AC96B9D1A408E317"/>
    <w:rsid w:val="00981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028E00-42F8-4530-8043-BD387E92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1637</Words>
  <Characters>9332</Characters>
  <Application>Microsoft Office Word</Application>
  <DocSecurity>4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Driven Organisation</vt:lpstr>
    </vt:vector>
  </TitlesOfParts>
  <Company>Edinburgh Napier University</Company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Organisation</dc:title>
  <dc:subject>Data &amp; Analytics Governance</dc:subject>
  <dc:creator>Calum Alexander, Peter Cruickshank</dc:creator>
  <cp:lastModifiedBy>Raeside, Robert</cp:lastModifiedBy>
  <cp:revision>2</cp:revision>
  <cp:lastPrinted>2016-04-25T22:28:00Z</cp:lastPrinted>
  <dcterms:created xsi:type="dcterms:W3CDTF">2016-06-16T13:37:00Z</dcterms:created>
  <dcterms:modified xsi:type="dcterms:W3CDTF">2016-06-16T13:37:00Z</dcterms:modified>
</cp:coreProperties>
</file>